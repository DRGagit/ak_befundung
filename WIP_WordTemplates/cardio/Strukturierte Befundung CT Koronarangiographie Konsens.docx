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75C6" w14:textId="77777777" w:rsidR="00250A35" w:rsidRPr="00CC342E" w:rsidRDefault="00D113FC">
      <w:pPr>
        <w:pStyle w:val="berschrift1"/>
        <w:spacing w:after="160" w:line="240" w:lineRule="auto"/>
        <w:rPr>
          <w:rFonts w:ascii="Arial" w:hAnsi="Arial" w:cs="Arial"/>
        </w:rPr>
      </w:pPr>
      <w:r w:rsidRPr="00CC342E">
        <w:rPr>
          <w:rFonts w:ascii="Arial" w:hAnsi="Arial" w:cs="Arial"/>
        </w:rPr>
        <w:t>Strukturierte Befundvorlage: CT-</w:t>
      </w:r>
      <w:commentRangeStart w:id="0"/>
      <w:r w:rsidRPr="00CC342E">
        <w:rPr>
          <w:rFonts w:ascii="Arial" w:hAnsi="Arial" w:cs="Arial"/>
        </w:rPr>
        <w:t>Koronarangiographie</w:t>
      </w:r>
      <w:commentRangeEnd w:id="0"/>
      <w:r w:rsidRPr="00CC342E">
        <w:rPr>
          <w:rStyle w:val="Kommentarzeichen"/>
          <w:rFonts w:ascii="Arial" w:eastAsiaTheme="minorHAnsi" w:hAnsi="Arial" w:cs="Arial"/>
          <w:b w:val="0"/>
          <w:bCs w:val="0"/>
          <w:color w:val="auto"/>
          <w:sz w:val="32"/>
          <w:szCs w:val="32"/>
        </w:rPr>
        <w:commentReference w:id="0"/>
      </w:r>
    </w:p>
    <w:p w14:paraId="111BB5D2" w14:textId="77777777" w:rsidR="00CC342E" w:rsidRDefault="00CC342E" w:rsidP="00164D39">
      <w:pPr>
        <w:spacing w:line="240" w:lineRule="auto"/>
        <w:rPr>
          <w:rStyle w:val="Fett"/>
          <w:rFonts w:cs="Arial"/>
          <w:color w:val="000000" w:themeColor="text1"/>
          <w:sz w:val="24"/>
          <w:szCs w:val="24"/>
        </w:rPr>
      </w:pPr>
    </w:p>
    <w:p w14:paraId="218CC2D6" w14:textId="6ECA11C2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  <w:rPrChange w:id="1" w:author="Microsoft Office-Benutzer" w:date="2018-04-10T19:21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</w:pPr>
      <w:r w:rsidRPr="00CC342E">
        <w:rPr>
          <w:rStyle w:val="Fett"/>
          <w:rFonts w:cs="Arial"/>
          <w:color w:val="000000" w:themeColor="text1"/>
          <w:sz w:val="24"/>
          <w:szCs w:val="24"/>
          <w:rPrChange w:id="2" w:author="Microsoft Office-Benutzer" w:date="2018-04-10T19:21:00Z">
            <w:rPr>
              <w:rStyle w:val="Fett"/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>Prämedikation:</w:t>
      </w:r>
      <w:r w:rsidRPr="00CC342E">
        <w:rPr>
          <w:rStyle w:val="apple-converted-space"/>
          <w:rFonts w:cs="Arial"/>
          <w:color w:val="000000" w:themeColor="text1"/>
          <w:sz w:val="24"/>
          <w:szCs w:val="24"/>
          <w:rPrChange w:id="3" w:author="Microsoft Office-Benutzer" w:date="2018-04-10T19:21:00Z">
            <w:rPr>
              <w:rStyle w:val="apple-converted-space"/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> </w:t>
      </w:r>
      <w:ins w:id="4" w:author="Microsoft Office-Benutzer" w:date="2018-04-10T19:22:00Z">
        <w:r w:rsidR="00CC342E">
          <w:rPr>
            <w:rStyle w:val="apple-converted-space"/>
            <w:rFonts w:cs="Arial"/>
            <w:color w:val="000000" w:themeColor="text1"/>
            <w:sz w:val="24"/>
            <w:szCs w:val="24"/>
          </w:rPr>
          <w:t>___________</w:t>
        </w:r>
      </w:ins>
    </w:p>
    <w:p w14:paraId="04F55B89" w14:textId="77777777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  <w:rPrChange w:id="5" w:author="Microsoft Office-Benutzer" w:date="2018-04-10T19:21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</w:pPr>
      <w:r w:rsidRPr="00CC342E">
        <w:rPr>
          <w:rStyle w:val="Fett"/>
          <w:rFonts w:cs="Arial"/>
          <w:color w:val="000000" w:themeColor="text1"/>
          <w:sz w:val="24"/>
          <w:szCs w:val="24"/>
          <w:rPrChange w:id="6" w:author="Microsoft Office-Benutzer" w:date="2018-04-10T19:21:00Z">
            <w:rPr>
              <w:rStyle w:val="Fett"/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>Technik</w:t>
      </w:r>
      <w:r w:rsidRPr="00CC342E">
        <w:rPr>
          <w:rFonts w:cs="Arial"/>
          <w:color w:val="000000" w:themeColor="text1"/>
          <w:sz w:val="24"/>
          <w:szCs w:val="24"/>
          <w:rPrChange w:id="7" w:author="Microsoft Office-Benutzer" w:date="2018-04-10T19:21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 xml:space="preserve">: </w:t>
      </w:r>
    </w:p>
    <w:p w14:paraId="4F9ABD92" w14:textId="5918265A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  <w:rPrChange w:id="8" w:author="Microsoft Office-Benutzer" w:date="2018-04-10T19:22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</w:pPr>
      <w:r w:rsidRPr="00CC342E">
        <w:rPr>
          <w:rFonts w:cs="Arial"/>
          <w:color w:val="000000" w:themeColor="text1"/>
          <w:sz w:val="24"/>
          <w:szCs w:val="24"/>
          <w:rPrChange w:id="9" w:author="Microsoft Office-Benutzer" w:date="2018-04-10T19:22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 xml:space="preserve">Aquisitionstechnik: </w:t>
      </w:r>
      <w:ins w:id="10" w:author="Microsoft Office-Benutzer" w:date="2018-04-10T19:22:00Z">
        <w:r w:rsidR="00CC342E">
          <w:rPr>
            <w:rFonts w:cs="Arial"/>
            <w:color w:val="000000" w:themeColor="text1"/>
            <w:sz w:val="24"/>
            <w:szCs w:val="24"/>
          </w:rPr>
          <w:t>___________</w:t>
        </w:r>
      </w:ins>
    </w:p>
    <w:p w14:paraId="62523F2C" w14:textId="0E8433AC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  <w:rPrChange w:id="11" w:author="Microsoft Office-Benutzer" w:date="2018-04-10T19:22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</w:pPr>
      <w:r w:rsidRPr="00CC342E">
        <w:rPr>
          <w:rFonts w:cs="Arial"/>
          <w:color w:val="000000" w:themeColor="text1"/>
          <w:sz w:val="24"/>
          <w:szCs w:val="24"/>
          <w:rPrChange w:id="12" w:author="Microsoft Office-Benutzer" w:date="2018-04-10T19:22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 xml:space="preserve">Rekonstruktion / Nachbearbeitung: </w:t>
      </w:r>
      <w:ins w:id="13" w:author="Microsoft Office-Benutzer" w:date="2018-04-10T19:22:00Z">
        <w:r w:rsidR="00CC342E">
          <w:rPr>
            <w:rFonts w:cs="Arial"/>
            <w:color w:val="000000" w:themeColor="text1"/>
            <w:sz w:val="24"/>
            <w:szCs w:val="24"/>
          </w:rPr>
          <w:t>_______________</w:t>
        </w:r>
      </w:ins>
    </w:p>
    <w:p w14:paraId="424C5AFA" w14:textId="00BF1352" w:rsidR="00164D39" w:rsidRPr="00CC342E" w:rsidDel="00CC342E" w:rsidRDefault="00164D39" w:rsidP="00164D39">
      <w:pPr>
        <w:spacing w:line="240" w:lineRule="auto"/>
        <w:rPr>
          <w:del w:id="14" w:author="Microsoft Office-Benutzer" w:date="2018-04-10T19:24:00Z"/>
          <w:rFonts w:cs="Arial"/>
          <w:color w:val="000000" w:themeColor="text1"/>
          <w:sz w:val="24"/>
          <w:szCs w:val="24"/>
          <w:rPrChange w:id="15" w:author="Microsoft Office-Benutzer" w:date="2018-04-10T19:22:00Z">
            <w:rPr>
              <w:del w:id="16" w:author="Microsoft Office-Benutzer" w:date="2018-04-10T19:24:00Z"/>
              <w:rFonts w:cs="Arial"/>
              <w:color w:val="000000" w:themeColor="text1"/>
              <w:sz w:val="24"/>
              <w:szCs w:val="24"/>
              <w:u w:val="single"/>
            </w:rPr>
          </w:rPrChange>
        </w:rPr>
      </w:pPr>
      <w:r w:rsidRPr="00CC342E">
        <w:rPr>
          <w:rFonts w:cs="Arial"/>
          <w:color w:val="000000" w:themeColor="text1"/>
          <w:sz w:val="24"/>
          <w:szCs w:val="24"/>
          <w:rPrChange w:id="17" w:author="Microsoft Office-Benutzer" w:date="2018-04-10T19:22:00Z">
            <w:rPr>
              <w:rFonts w:cs="Arial"/>
              <w:color w:val="000000" w:themeColor="text1"/>
              <w:sz w:val="24"/>
              <w:szCs w:val="24"/>
              <w:u w:val="single"/>
            </w:rPr>
          </w:rPrChange>
        </w:rPr>
        <w:t xml:space="preserve">DLP: </w:t>
      </w:r>
      <w:ins w:id="18" w:author="Microsoft Office-Benutzer" w:date="2018-04-10T19:22:00Z">
        <w:r w:rsidR="00CC342E">
          <w:rPr>
            <w:rFonts w:cs="Arial"/>
            <w:color w:val="000000" w:themeColor="text1"/>
            <w:sz w:val="24"/>
            <w:szCs w:val="24"/>
          </w:rPr>
          <w:t>_________</w:t>
        </w:r>
      </w:ins>
    </w:p>
    <w:p w14:paraId="4616DC4F" w14:textId="77777777" w:rsidR="00164D39" w:rsidRPr="00CC342E" w:rsidRDefault="00164D39" w:rsidP="00164D39">
      <w:pPr>
        <w:spacing w:line="240" w:lineRule="auto"/>
        <w:rPr>
          <w:rFonts w:cs="Arial"/>
          <w:color w:val="FF0000"/>
          <w:sz w:val="24"/>
          <w:szCs w:val="24"/>
          <w:u w:val="single"/>
        </w:rPr>
      </w:pPr>
    </w:p>
    <w:p w14:paraId="19422E33" w14:textId="77777777" w:rsidR="00164D39" w:rsidRPr="00CC342E" w:rsidRDefault="00164D39" w:rsidP="00164D39">
      <w:pPr>
        <w:rPr>
          <w:rFonts w:cs="Arial"/>
          <w:b/>
          <w:sz w:val="24"/>
          <w:szCs w:val="24"/>
          <w:rPrChange w:id="19" w:author="Microsoft Office-Benutzer" w:date="2018-04-10T19:21:00Z">
            <w:rPr>
              <w:rFonts w:cs="Arial"/>
              <w:b/>
              <w:sz w:val="24"/>
              <w:szCs w:val="24"/>
              <w:u w:val="single"/>
            </w:rPr>
          </w:rPrChange>
        </w:rPr>
      </w:pPr>
      <w:r w:rsidRPr="00CC342E">
        <w:rPr>
          <w:rFonts w:cs="Arial"/>
          <w:b/>
          <w:sz w:val="24"/>
          <w:szCs w:val="24"/>
          <w:rPrChange w:id="20" w:author="Microsoft Office-Benutzer" w:date="2018-04-10T19:21:00Z">
            <w:rPr>
              <w:rFonts w:cs="Arial"/>
              <w:b/>
              <w:sz w:val="24"/>
              <w:szCs w:val="24"/>
              <w:u w:val="single"/>
            </w:rPr>
          </w:rPrChange>
        </w:rPr>
        <w:t>Patientencharakteristik:</w:t>
      </w:r>
    </w:p>
    <w:p w14:paraId="04141948" w14:textId="3D54EF5B" w:rsidR="00250A35" w:rsidRPr="00CC342E" w:rsidRDefault="00164D39" w:rsidP="00CC342E">
      <w:pPr>
        <w:rPr>
          <w:rFonts w:cs="Arial"/>
          <w:sz w:val="24"/>
          <w:szCs w:val="24"/>
        </w:rPr>
      </w:pPr>
      <w:r w:rsidRPr="00CC342E">
        <w:rPr>
          <w:rFonts w:cs="Arial"/>
          <w:sz w:val="24"/>
          <w:szCs w:val="24"/>
        </w:rPr>
        <w:t>Geschlecht: _</w:t>
      </w:r>
      <w:del w:id="21" w:author="Microsoft Office-Benutzer" w:date="2018-04-10T19:22:00Z">
        <w:r w:rsidRPr="00CC342E" w:rsidDel="00CC342E">
          <w:rPr>
            <w:rFonts w:cs="Arial"/>
            <w:sz w:val="24"/>
            <w:szCs w:val="24"/>
          </w:rPr>
          <w:delText xml:space="preserve"> </w:delText>
        </w:r>
      </w:del>
      <w:r w:rsidRPr="00CC342E">
        <w:rPr>
          <w:rFonts w:cs="Arial"/>
          <w:sz w:val="24"/>
          <w:szCs w:val="24"/>
        </w:rPr>
        <w:t>; Körpergewicht: _</w:t>
      </w:r>
      <w:del w:id="22" w:author="Microsoft Office-Benutzer" w:date="2018-04-10T19:23:00Z">
        <w:r w:rsidRPr="00CC342E" w:rsidDel="00CC342E">
          <w:rPr>
            <w:rFonts w:cs="Arial"/>
            <w:sz w:val="24"/>
            <w:szCs w:val="24"/>
          </w:rPr>
          <w:delText xml:space="preserve"> </w:delText>
        </w:r>
      </w:del>
      <w:r w:rsidRPr="00CC342E">
        <w:rPr>
          <w:rFonts w:cs="Arial"/>
          <w:sz w:val="24"/>
          <w:szCs w:val="24"/>
        </w:rPr>
        <w:t>kg; Körpergröße: _</w:t>
      </w:r>
      <w:del w:id="23" w:author="Microsoft Office-Benutzer" w:date="2018-04-10T19:23:00Z">
        <w:r w:rsidRPr="00CC342E" w:rsidDel="00CC342E">
          <w:rPr>
            <w:rFonts w:cs="Arial"/>
            <w:sz w:val="24"/>
            <w:szCs w:val="24"/>
          </w:rPr>
          <w:delText xml:space="preserve"> </w:delText>
        </w:r>
      </w:del>
      <w:r w:rsidRPr="00CC342E">
        <w:rPr>
          <w:rFonts w:cs="Arial"/>
          <w:sz w:val="24"/>
          <w:szCs w:val="24"/>
        </w:rPr>
        <w:t>m; Körperoberfläche (BSA): _</w:t>
      </w:r>
      <w:del w:id="24" w:author="Microsoft Office-Benutzer" w:date="2018-04-10T19:22:00Z">
        <w:r w:rsidRPr="00CC342E" w:rsidDel="00CC342E">
          <w:rPr>
            <w:rFonts w:cs="Arial"/>
            <w:sz w:val="24"/>
            <w:szCs w:val="24"/>
          </w:rPr>
          <w:delText xml:space="preserve"> </w:delText>
        </w:r>
      </w:del>
      <w:r w:rsidRPr="00CC342E">
        <w:rPr>
          <w:rFonts w:cs="Arial"/>
          <w:sz w:val="24"/>
          <w:szCs w:val="24"/>
        </w:rPr>
        <w:t>m</w:t>
      </w:r>
      <w:r w:rsidRPr="00CC342E">
        <w:rPr>
          <w:rFonts w:cs="Arial"/>
          <w:sz w:val="24"/>
          <w:szCs w:val="24"/>
          <w:vertAlign w:val="superscript"/>
        </w:rPr>
        <w:t>2</w:t>
      </w:r>
    </w:p>
    <w:p w14:paraId="7E6F433B" w14:textId="0D733D8D" w:rsidR="00CC342E" w:rsidRPr="00CC342E" w:rsidRDefault="00164D39" w:rsidP="00164D39">
      <w:pPr>
        <w:spacing w:line="240" w:lineRule="auto"/>
        <w:rPr>
          <w:rStyle w:val="Fett"/>
          <w:rFonts w:cs="Arial"/>
          <w:b w:val="0"/>
          <w:bCs w:val="0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Herzschrittmacher/ICD: nein / ja</w:t>
      </w:r>
    </w:p>
    <w:p w14:paraId="7892AA72" w14:textId="7C24A370" w:rsidR="00164D39" w:rsidRPr="00CC342E" w:rsidDel="00CC342E" w:rsidRDefault="00164D39" w:rsidP="00164D39">
      <w:pPr>
        <w:spacing w:line="240" w:lineRule="auto"/>
        <w:rPr>
          <w:del w:id="25" w:author="Microsoft Office-Benutzer" w:date="2018-04-10T19:24:00Z"/>
          <w:rFonts w:cs="Arial"/>
          <w:color w:val="000000" w:themeColor="text1"/>
          <w:sz w:val="24"/>
          <w:szCs w:val="24"/>
        </w:rPr>
      </w:pPr>
      <w:r w:rsidRPr="00CC342E">
        <w:rPr>
          <w:rStyle w:val="Fett"/>
          <w:rFonts w:cs="Arial"/>
          <w:color w:val="000000" w:themeColor="text1"/>
          <w:sz w:val="24"/>
          <w:szCs w:val="24"/>
        </w:rPr>
        <w:t>EKG:</w:t>
      </w:r>
      <w:r w:rsidRPr="00CC342E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CC342E">
        <w:rPr>
          <w:rFonts w:cs="Arial"/>
          <w:color w:val="000000" w:themeColor="text1"/>
          <w:sz w:val="24"/>
          <w:szCs w:val="24"/>
        </w:rPr>
        <w:t>Mittlere Herzfrequenz XX /min.; Arhythmie: nein / ja</w:t>
      </w:r>
    </w:p>
    <w:p w14:paraId="539E5A78" w14:textId="77777777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121A854C" w14:textId="77777777" w:rsidR="00250A35" w:rsidDel="00CC342E" w:rsidRDefault="00D113FC">
      <w:pPr>
        <w:spacing w:line="240" w:lineRule="auto"/>
        <w:rPr>
          <w:del w:id="26" w:author="Microsoft Office-Benutzer" w:date="2018-04-10T19:24:00Z"/>
          <w:rFonts w:cs="Arial"/>
          <w:color w:val="000000" w:themeColor="text1"/>
          <w:sz w:val="24"/>
          <w:szCs w:val="24"/>
        </w:rPr>
      </w:pPr>
      <w:r w:rsidRPr="00CC342E">
        <w:rPr>
          <w:rStyle w:val="Fett"/>
          <w:rFonts w:cs="Arial"/>
          <w:color w:val="000000" w:themeColor="text1"/>
          <w:sz w:val="24"/>
          <w:szCs w:val="24"/>
        </w:rPr>
        <w:t>Keine VA / VA vom _</w:t>
      </w:r>
    </w:p>
    <w:p w14:paraId="190CFB4E" w14:textId="77777777" w:rsidR="00CC342E" w:rsidRPr="00CC342E" w:rsidRDefault="00CC342E">
      <w:pPr>
        <w:spacing w:line="240" w:lineRule="auto"/>
        <w:rPr>
          <w:ins w:id="27" w:author="Microsoft Office-Benutzer" w:date="2018-04-10T19:24:00Z"/>
          <w:rFonts w:cs="Arial"/>
          <w:color w:val="000000" w:themeColor="text1"/>
          <w:sz w:val="24"/>
          <w:szCs w:val="24"/>
          <w:lang w:eastAsia="de-DE"/>
        </w:rPr>
      </w:pPr>
    </w:p>
    <w:p w14:paraId="1E78798C" w14:textId="77777777" w:rsidR="00250A35" w:rsidRPr="00CC342E" w:rsidRDefault="00250A35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394B5E93" w14:textId="1A59228B" w:rsidR="00250A35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b/>
          <w:sz w:val="24"/>
          <w:szCs w:val="24"/>
        </w:rPr>
        <w:t>Bildqualität: Einschränkung: nein / ja</w:t>
      </w:r>
      <w:r w:rsidRPr="00CC342E">
        <w:rPr>
          <w:rFonts w:cs="Arial"/>
          <w:b/>
          <w:sz w:val="24"/>
          <w:szCs w:val="24"/>
        </w:rPr>
        <w:tab/>
        <w:t>____________________</w:t>
      </w:r>
      <w:r w:rsidR="00D113FC" w:rsidRPr="00CC342E">
        <w:rPr>
          <w:rStyle w:val="Kommentarzeichen"/>
          <w:rFonts w:cs="Arial"/>
          <w:sz w:val="24"/>
          <w:szCs w:val="24"/>
        </w:rPr>
        <w:commentReference w:id="28"/>
      </w:r>
    </w:p>
    <w:p w14:paraId="6433E44B" w14:textId="77777777" w:rsidR="00250A35" w:rsidRPr="00CC342E" w:rsidRDefault="00250A35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35C9F128" w14:textId="1C5E8F8D" w:rsidR="00D113FC" w:rsidRPr="00CC342E" w:rsidRDefault="00D113FC">
      <w:pPr>
        <w:spacing w:line="240" w:lineRule="auto"/>
        <w:rPr>
          <w:rFonts w:cs="Arial"/>
          <w:b/>
          <w:i/>
          <w:color w:val="000000" w:themeColor="text1"/>
          <w:sz w:val="24"/>
          <w:szCs w:val="24"/>
        </w:rPr>
      </w:pPr>
      <w:commentRangeStart w:id="29"/>
      <w:r w:rsidRPr="00CC342E">
        <w:rPr>
          <w:rFonts w:cs="Arial"/>
          <w:b/>
          <w:i/>
          <w:color w:val="000000" w:themeColor="text1"/>
          <w:sz w:val="24"/>
          <w:szCs w:val="24"/>
        </w:rPr>
        <w:t xml:space="preserve">Calcium </w:t>
      </w:r>
      <w:commentRangeEnd w:id="29"/>
      <w:r w:rsidR="000131CF" w:rsidRPr="00CC342E">
        <w:rPr>
          <w:rStyle w:val="Kommentarzeichen"/>
          <w:rFonts w:cs="Arial"/>
          <w:i/>
          <w:sz w:val="24"/>
          <w:szCs w:val="24"/>
        </w:rPr>
        <w:commentReference w:id="29"/>
      </w:r>
      <w:r w:rsidRPr="00CC342E">
        <w:rPr>
          <w:rFonts w:cs="Arial"/>
          <w:b/>
          <w:i/>
          <w:color w:val="000000" w:themeColor="text1"/>
          <w:sz w:val="24"/>
          <w:szCs w:val="24"/>
        </w:rPr>
        <w:t>Scoring</w:t>
      </w:r>
    </w:p>
    <w:p w14:paraId="1F355231" w14:textId="6B7EA498" w:rsidR="00D113FC" w:rsidRPr="00CC342E" w:rsidRDefault="000131CF">
      <w:p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 xml:space="preserve">Der Agatston Score beträgt XXXX. </w:t>
      </w:r>
    </w:p>
    <w:p w14:paraId="3C16507C" w14:textId="77777777" w:rsidR="000131CF" w:rsidRPr="00CC342E" w:rsidRDefault="000131CF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3A04F0BE" w14:textId="72B5C61F" w:rsidR="009A0B27" w:rsidRPr="00CC342E" w:rsidRDefault="009A0B27">
      <w:pPr>
        <w:spacing w:line="240" w:lineRule="auto"/>
        <w:rPr>
          <w:rFonts w:cs="Arial"/>
          <w:b/>
          <w:color w:val="000000" w:themeColor="text1"/>
          <w:sz w:val="24"/>
          <w:szCs w:val="24"/>
        </w:rPr>
      </w:pPr>
      <w:r w:rsidRPr="00CC342E">
        <w:rPr>
          <w:rFonts w:cs="Arial"/>
          <w:b/>
          <w:color w:val="000000" w:themeColor="text1"/>
          <w:sz w:val="24"/>
          <w:szCs w:val="24"/>
        </w:rPr>
        <w:t xml:space="preserve">Befund der </w:t>
      </w:r>
      <w:commentRangeStart w:id="30"/>
      <w:r w:rsidRPr="00CC342E">
        <w:rPr>
          <w:rFonts w:cs="Arial"/>
          <w:b/>
          <w:color w:val="000000" w:themeColor="text1"/>
          <w:sz w:val="24"/>
          <w:szCs w:val="24"/>
        </w:rPr>
        <w:t>Koronar</w:t>
      </w:r>
      <w:del w:id="31" w:author="Microsoft Office-Benutzer" w:date="2018-04-10T19:24:00Z">
        <w:r w:rsidRPr="00CC342E" w:rsidDel="00CC342E">
          <w:rPr>
            <w:rFonts w:cs="Arial"/>
            <w:b/>
            <w:color w:val="000000" w:themeColor="text1"/>
            <w:sz w:val="24"/>
            <w:szCs w:val="24"/>
          </w:rPr>
          <w:delText>a</w:delText>
        </w:r>
      </w:del>
      <w:r w:rsidR="00CC342E">
        <w:rPr>
          <w:rFonts w:cs="Arial"/>
          <w:b/>
          <w:color w:val="000000" w:themeColor="text1"/>
          <w:sz w:val="24"/>
          <w:szCs w:val="24"/>
        </w:rPr>
        <w:t>t</w:t>
      </w:r>
      <w:r w:rsidRPr="00CC342E">
        <w:rPr>
          <w:rFonts w:cs="Arial"/>
          <w:b/>
          <w:color w:val="000000" w:themeColor="text1"/>
          <w:sz w:val="24"/>
          <w:szCs w:val="24"/>
        </w:rPr>
        <w:t>erien</w:t>
      </w:r>
      <w:commentRangeEnd w:id="30"/>
      <w:r w:rsidRPr="00CC342E">
        <w:rPr>
          <w:rStyle w:val="Kommentarzeichen"/>
          <w:rFonts w:cs="Arial"/>
          <w:sz w:val="24"/>
          <w:szCs w:val="24"/>
        </w:rPr>
        <w:commentReference w:id="30"/>
      </w:r>
    </w:p>
    <w:p w14:paraId="120961B1" w14:textId="650A1BF9" w:rsidR="00164D39" w:rsidRPr="00CC342E" w:rsidRDefault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Abgang und Verlauf der K</w:t>
      </w:r>
      <w:r w:rsidR="00164D39" w:rsidRPr="00CC342E">
        <w:rPr>
          <w:rFonts w:cs="Arial"/>
          <w:color w:val="000000" w:themeColor="text1"/>
          <w:sz w:val="24"/>
          <w:szCs w:val="24"/>
        </w:rPr>
        <w:t>or</w:t>
      </w:r>
      <w:r w:rsidRPr="00CC342E">
        <w:rPr>
          <w:rFonts w:cs="Arial"/>
          <w:color w:val="000000" w:themeColor="text1"/>
          <w:sz w:val="24"/>
          <w:szCs w:val="24"/>
        </w:rPr>
        <w:t xml:space="preserve">onararterien: </w:t>
      </w:r>
      <w:r w:rsidR="00164D39" w:rsidRPr="00CC342E">
        <w:rPr>
          <w:rFonts w:cs="Arial"/>
          <w:color w:val="000000" w:themeColor="text1"/>
          <w:sz w:val="24"/>
          <w:szCs w:val="24"/>
        </w:rPr>
        <w:t xml:space="preserve">    ____________________</w:t>
      </w:r>
    </w:p>
    <w:p w14:paraId="3F4E00C3" w14:textId="77777777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Dominanter Versorgungstyp: rechts / links / Co-dominant</w:t>
      </w:r>
    </w:p>
    <w:p w14:paraId="50E4287C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Gefäß:</w:t>
      </w:r>
    </w:p>
    <w:p w14:paraId="2946CD6E" w14:textId="5640CF65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  <w:t xml:space="preserve">Linker Hauptstamm: </w:t>
      </w:r>
    </w:p>
    <w:p w14:paraId="1707A3DF" w14:textId="2358A8D4" w:rsidR="00164D39" w:rsidRPr="00CC342E" w:rsidRDefault="00164D39" w:rsidP="00CC342E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kein/ verkalkt</w:t>
      </w:r>
      <w:del w:id="32" w:author="Microsoft Office-Benutzer" w:date="2018-04-10T19:27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er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/ nicht-verkalkt</w:t>
      </w:r>
      <w:del w:id="33" w:author="Microsoft Office-Benutzer" w:date="2018-04-10T19:27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er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/ mixed </w:t>
      </w:r>
      <w:del w:id="34" w:author="Microsoft Office-Benutzer" w:date="2018-04-10T19:27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 xml:space="preserve">          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___________</w:t>
      </w:r>
    </w:p>
    <w:p w14:paraId="7BC40FBE" w14:textId="18A9CF83" w:rsidR="00164D39" w:rsidRPr="00CC342E" w:rsidRDefault="00164D39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Stenosegrad: kein</w:t>
      </w:r>
      <w:ins w:id="35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36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minimal</w:t>
      </w:r>
      <w:ins w:id="37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(1-24%)</w:t>
      </w:r>
      <w:ins w:id="38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39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mild</w:t>
      </w:r>
      <w:ins w:id="40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(25-49%)</w:t>
      </w:r>
      <w:ins w:id="41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42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moderat</w:t>
      </w:r>
      <w:ins w:id="43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(50-</w:t>
      </w:r>
      <w:r w:rsidRPr="00CC342E">
        <w:rPr>
          <w:rFonts w:cs="Arial"/>
          <w:color w:val="000000" w:themeColor="text1"/>
          <w:sz w:val="24"/>
          <w:szCs w:val="24"/>
        </w:rPr>
        <w:br/>
        <w:t xml:space="preserve">                      69%)</w:t>
      </w:r>
      <w:ins w:id="44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45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hochgradig</w:t>
      </w:r>
      <w:ins w:id="46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(70%-99%)</w:t>
      </w:r>
      <w:ins w:id="47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48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verschlossen ___________</w:t>
      </w:r>
    </w:p>
    <w:p w14:paraId="4FFF4E7D" w14:textId="6EBDE3E8" w:rsidR="00164D39" w:rsidRPr="00CC342E" w:rsidRDefault="00164D39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ins w:id="49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50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383828B5" w14:textId="77777777" w:rsidR="00164D39" w:rsidRPr="00CC342E" w:rsidRDefault="00164D39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</w:p>
    <w:p w14:paraId="1AE20443" w14:textId="09A9014A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  <w:t xml:space="preserve">RIVA: </w:t>
      </w:r>
    </w:p>
    <w:p w14:paraId="2DFBCA4F" w14:textId="05DD2396" w:rsidR="00164D39" w:rsidRPr="00CC342E" w:rsidRDefault="00164D39" w:rsidP="00164D39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</w:t>
      </w:r>
      <w:ins w:id="51" w:author="Microsoft Office-Benutzer" w:date="2018-04-10T19:25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 verkalkt</w:t>
      </w:r>
      <w:del w:id="52" w:author="Microsoft Office-Benutzer" w:date="2018-04-10T19:25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er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/ nicht-verkalkt</w:t>
      </w:r>
      <w:del w:id="53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er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/ mixed   </w:t>
      </w:r>
      <w:del w:id="54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 xml:space="preserve">        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___________</w:t>
      </w:r>
    </w:p>
    <w:p w14:paraId="068A6CE1" w14:textId="77777777" w:rsidR="00CC342E" w:rsidRPr="00CC342E" w:rsidRDefault="00CC342E" w:rsidP="00CC342E">
      <w:pPr>
        <w:spacing w:line="240" w:lineRule="auto"/>
        <w:ind w:left="1416"/>
        <w:rPr>
          <w:ins w:id="55" w:author="Microsoft Office-Benutzer" w:date="2018-04-10T19:26:00Z"/>
          <w:rFonts w:cs="Arial"/>
          <w:color w:val="000000" w:themeColor="text1"/>
          <w:sz w:val="24"/>
          <w:szCs w:val="24"/>
        </w:rPr>
      </w:pPr>
      <w:ins w:id="56" w:author="Microsoft Office-Benutzer" w:date="2018-04-10T19:26:00Z">
        <w:r w:rsidRPr="00CC342E">
          <w:rPr>
            <w:rFonts w:cs="Arial"/>
            <w:color w:val="000000" w:themeColor="text1"/>
            <w:sz w:val="24"/>
            <w:szCs w:val="24"/>
          </w:rPr>
          <w:lastRenderedPageBreak/>
          <w:t>Stenosegrad: kein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minimal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(1-24%)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mild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(25-49%)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moderat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(50-</w:t>
        </w:r>
        <w:r w:rsidRPr="00CC342E">
          <w:rPr>
            <w:rFonts w:cs="Arial"/>
            <w:color w:val="000000" w:themeColor="text1"/>
            <w:sz w:val="24"/>
            <w:szCs w:val="24"/>
          </w:rPr>
          <w:br/>
          <w:t xml:space="preserve">                      69%)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hochgradig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(70%-99%)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verschlossen ___________</w:t>
        </w:r>
      </w:ins>
    </w:p>
    <w:p w14:paraId="2F8D1430" w14:textId="4B4DE657" w:rsidR="00164D39" w:rsidRPr="00CC342E" w:rsidDel="00CC342E" w:rsidRDefault="00164D39" w:rsidP="00164D39">
      <w:pPr>
        <w:spacing w:line="240" w:lineRule="auto"/>
        <w:ind w:left="1416"/>
        <w:rPr>
          <w:del w:id="57" w:author="Microsoft Office-Benutzer" w:date="2018-04-10T19:26:00Z"/>
          <w:rFonts w:cs="Arial"/>
          <w:color w:val="000000" w:themeColor="text1"/>
          <w:sz w:val="24"/>
          <w:szCs w:val="24"/>
        </w:rPr>
      </w:pPr>
      <w:del w:id="58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Stenosegrad: kein/minimal(1-24%)/mild(25-49%)/moderat(50-</w:delText>
        </w:r>
        <w:r w:rsidRPr="00CC342E" w:rsidDel="00CC342E">
          <w:rPr>
            <w:rFonts w:cs="Arial"/>
            <w:color w:val="000000" w:themeColor="text1"/>
            <w:sz w:val="24"/>
            <w:szCs w:val="24"/>
          </w:rPr>
          <w:br/>
          <w:delText xml:space="preserve">                      69%)/hochgradig(70%-99%)/verschlossen ___________</w:delText>
        </w:r>
      </w:del>
    </w:p>
    <w:p w14:paraId="524C46F5" w14:textId="458F8E0D" w:rsidR="00164D39" w:rsidRPr="00CC342E" w:rsidRDefault="00164D39" w:rsidP="00164D39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ins w:id="59" w:author="Microsoft Office-Benutzer" w:date="2018-04-10T19:26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</w:t>
      </w:r>
      <w:ins w:id="60" w:author="Microsoft Office-Benutzer" w:date="2018-04-10T19:26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4029239F" w14:textId="1D6C5176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         </w:t>
      </w:r>
    </w:p>
    <w:p w14:paraId="479DE852" w14:textId="743A37FF" w:rsidR="00164D39" w:rsidRPr="00CC342E" w:rsidRDefault="00164D39" w:rsidP="00CC342E">
      <w:pPr>
        <w:spacing w:line="240" w:lineRule="auto"/>
        <w:ind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LCX:</w:t>
      </w:r>
    </w:p>
    <w:p w14:paraId="5BCE9933" w14:textId="3ECDAD34" w:rsidR="00164D39" w:rsidRPr="00CC342E" w:rsidRDefault="00164D39" w:rsidP="00164D39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</w:t>
      </w:r>
      <w:ins w:id="61" w:author="Microsoft Office-Benutzer" w:date="2018-04-10T19:26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 verkalkt</w:t>
      </w:r>
      <w:del w:id="62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er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/ nicht-verkalkt</w:t>
      </w:r>
      <w:del w:id="63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er</w:delText>
        </w:r>
      </w:del>
      <w:r w:rsidRPr="00CC342E">
        <w:rPr>
          <w:rFonts w:cs="Arial"/>
          <w:color w:val="000000" w:themeColor="text1"/>
          <w:sz w:val="24"/>
          <w:szCs w:val="24"/>
        </w:rPr>
        <w:t xml:space="preserve"> / mixed  </w:t>
      </w:r>
      <w:del w:id="64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 xml:space="preserve">          </w:delText>
        </w:r>
      </w:del>
      <w:r w:rsidRPr="00CC342E">
        <w:rPr>
          <w:rFonts w:cs="Arial"/>
          <w:color w:val="000000" w:themeColor="text1"/>
          <w:sz w:val="24"/>
          <w:szCs w:val="24"/>
        </w:rPr>
        <w:t>___________</w:t>
      </w:r>
    </w:p>
    <w:p w14:paraId="695C6BFA" w14:textId="77777777" w:rsidR="00CC342E" w:rsidRPr="00CC342E" w:rsidRDefault="00CC342E" w:rsidP="00CC342E">
      <w:pPr>
        <w:spacing w:line="240" w:lineRule="auto"/>
        <w:ind w:left="1416"/>
        <w:rPr>
          <w:ins w:id="65" w:author="Microsoft Office-Benutzer" w:date="2018-04-10T19:26:00Z"/>
          <w:rFonts w:cs="Arial"/>
          <w:color w:val="000000" w:themeColor="text1"/>
          <w:sz w:val="24"/>
          <w:szCs w:val="24"/>
        </w:rPr>
      </w:pPr>
      <w:ins w:id="66" w:author="Microsoft Office-Benutzer" w:date="2018-04-10T19:26:00Z">
        <w:r w:rsidRPr="00CC342E">
          <w:rPr>
            <w:rFonts w:cs="Arial"/>
            <w:color w:val="000000" w:themeColor="text1"/>
            <w:sz w:val="24"/>
            <w:szCs w:val="24"/>
          </w:rPr>
          <w:t>Stenosegrad: kein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minimal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(1-24%)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mild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(25-49%)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moderat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(50-</w:t>
        </w:r>
        <w:r w:rsidRPr="00CC342E">
          <w:rPr>
            <w:rFonts w:cs="Arial"/>
            <w:color w:val="000000" w:themeColor="text1"/>
            <w:sz w:val="24"/>
            <w:szCs w:val="24"/>
          </w:rPr>
          <w:br/>
          <w:t xml:space="preserve">                      69%)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hochgradig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(70%-99%)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verschlossen ___________</w:t>
        </w:r>
      </w:ins>
    </w:p>
    <w:p w14:paraId="19A735F5" w14:textId="77777777" w:rsidR="00CC342E" w:rsidRPr="00CC342E" w:rsidRDefault="00CC342E" w:rsidP="00CC342E">
      <w:pPr>
        <w:spacing w:line="240" w:lineRule="auto"/>
        <w:ind w:left="1416"/>
        <w:rPr>
          <w:ins w:id="67" w:author="Microsoft Office-Benutzer" w:date="2018-04-10T19:26:00Z"/>
          <w:rFonts w:cs="Arial"/>
          <w:color w:val="000000" w:themeColor="text1"/>
          <w:sz w:val="24"/>
          <w:szCs w:val="24"/>
        </w:rPr>
      </w:pPr>
      <w:ins w:id="68" w:author="Microsoft Office-Benutzer" w:date="2018-04-10T19:26:00Z">
        <w:r w:rsidRPr="00CC342E">
          <w:rPr>
            <w:rFonts w:cs="Arial"/>
            <w:color w:val="000000" w:themeColor="text1"/>
            <w:sz w:val="24"/>
            <w:szCs w:val="24"/>
          </w:rPr>
          <w:t>Stent: nein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ja</w:t>
        </w:r>
      </w:ins>
    </w:p>
    <w:p w14:paraId="1FD812C5" w14:textId="700C3C7D" w:rsidR="00164D39" w:rsidRPr="00CC342E" w:rsidDel="00CC342E" w:rsidRDefault="00164D39" w:rsidP="00164D39">
      <w:pPr>
        <w:spacing w:line="240" w:lineRule="auto"/>
        <w:ind w:left="1416"/>
        <w:rPr>
          <w:del w:id="69" w:author="Microsoft Office-Benutzer" w:date="2018-04-10T19:26:00Z"/>
          <w:rFonts w:cs="Arial"/>
          <w:color w:val="000000" w:themeColor="text1"/>
          <w:sz w:val="24"/>
          <w:szCs w:val="24"/>
        </w:rPr>
      </w:pPr>
      <w:del w:id="70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Stenosegrad: kein/minimal(1-24%)/mild(25-49%)/moderat(50-</w:delText>
        </w:r>
        <w:r w:rsidRPr="00CC342E" w:rsidDel="00CC342E">
          <w:rPr>
            <w:rFonts w:cs="Arial"/>
            <w:color w:val="000000" w:themeColor="text1"/>
            <w:sz w:val="24"/>
            <w:szCs w:val="24"/>
          </w:rPr>
          <w:br/>
          <w:delText xml:space="preserve">                      69%)/hochgradig(70%-99%)/verschlossen ___________</w:delText>
        </w:r>
      </w:del>
    </w:p>
    <w:p w14:paraId="3F54CFDB" w14:textId="6FB0B6A9" w:rsidR="00164D39" w:rsidRPr="00CC342E" w:rsidDel="00CC342E" w:rsidRDefault="00164D39" w:rsidP="00164D39">
      <w:pPr>
        <w:spacing w:line="240" w:lineRule="auto"/>
        <w:ind w:left="1416"/>
        <w:rPr>
          <w:del w:id="71" w:author="Microsoft Office-Benutzer" w:date="2018-04-10T19:26:00Z"/>
          <w:rFonts w:cs="Arial"/>
          <w:color w:val="000000" w:themeColor="text1"/>
          <w:sz w:val="24"/>
          <w:szCs w:val="24"/>
        </w:rPr>
      </w:pPr>
      <w:del w:id="72" w:author="Microsoft Office-Benutzer" w:date="2018-04-10T19:26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Stent: nein/ja</w:delText>
        </w:r>
      </w:del>
    </w:p>
    <w:p w14:paraId="1D249220" w14:textId="1F069D55" w:rsidR="00164D39" w:rsidRPr="00CC342E" w:rsidRDefault="00164D39" w:rsidP="00CC342E">
      <w:pPr>
        <w:spacing w:line="240" w:lineRule="auto"/>
        <w:ind w:firstLine="708"/>
        <w:rPr>
          <w:rFonts w:cs="Arial"/>
          <w:color w:val="000000" w:themeColor="text1"/>
          <w:sz w:val="24"/>
          <w:szCs w:val="24"/>
        </w:rPr>
      </w:pPr>
    </w:p>
    <w:p w14:paraId="465AA3CA" w14:textId="26252B82" w:rsidR="00164D39" w:rsidRPr="00CC342E" w:rsidRDefault="00164D39" w:rsidP="00CC342E">
      <w:pPr>
        <w:spacing w:line="240" w:lineRule="auto"/>
        <w:ind w:firstLine="708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>R. intermedius</w:t>
      </w:r>
    </w:p>
    <w:p w14:paraId="5FAE6C43" w14:textId="77777777" w:rsidR="00CC342E" w:rsidRPr="00CC342E" w:rsidRDefault="00CC342E" w:rsidP="00CC342E">
      <w:pPr>
        <w:spacing w:line="240" w:lineRule="auto"/>
        <w:ind w:left="708" w:firstLine="708"/>
        <w:rPr>
          <w:ins w:id="73" w:author="Microsoft Office-Benutzer" w:date="2018-04-10T19:27:00Z"/>
          <w:rFonts w:cs="Arial"/>
          <w:color w:val="000000" w:themeColor="text1"/>
          <w:sz w:val="24"/>
          <w:szCs w:val="24"/>
        </w:rPr>
      </w:pPr>
      <w:ins w:id="74" w:author="Microsoft Office-Benutzer" w:date="2018-04-10T19:27:00Z">
        <w:r w:rsidRPr="00CC342E">
          <w:rPr>
            <w:rFonts w:cs="Arial"/>
            <w:color w:val="000000" w:themeColor="text1"/>
            <w:sz w:val="24"/>
            <w:szCs w:val="24"/>
          </w:rPr>
          <w:t>Plaque: kein/ verkalkt / nicht-verkalkt / mixed  ___________</w:t>
        </w:r>
      </w:ins>
    </w:p>
    <w:p w14:paraId="417C35AF" w14:textId="77777777" w:rsidR="00CC342E" w:rsidRPr="00CC342E" w:rsidRDefault="00CC342E" w:rsidP="00CC342E">
      <w:pPr>
        <w:spacing w:line="240" w:lineRule="auto"/>
        <w:ind w:left="1416"/>
        <w:rPr>
          <w:ins w:id="75" w:author="Microsoft Office-Benutzer" w:date="2018-04-10T19:27:00Z"/>
          <w:rFonts w:cs="Arial"/>
          <w:color w:val="000000" w:themeColor="text1"/>
          <w:sz w:val="24"/>
          <w:szCs w:val="24"/>
        </w:rPr>
      </w:pPr>
      <w:ins w:id="76" w:author="Microsoft Office-Benutzer" w:date="2018-04-10T19:27:00Z">
        <w:r w:rsidRPr="00CC342E">
          <w:rPr>
            <w:rFonts w:cs="Arial"/>
            <w:color w:val="000000" w:themeColor="text1"/>
            <w:sz w:val="24"/>
            <w:szCs w:val="24"/>
          </w:rPr>
          <w:t>Stenosegrad: kein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minimal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(1-24%)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mild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(25-49%)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moderat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(50-</w:t>
        </w:r>
        <w:r w:rsidRPr="00CC342E">
          <w:rPr>
            <w:rFonts w:cs="Arial"/>
            <w:color w:val="000000" w:themeColor="text1"/>
            <w:sz w:val="24"/>
            <w:szCs w:val="24"/>
          </w:rPr>
          <w:br/>
          <w:t xml:space="preserve">                      69%)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hochgradig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(70%-99%)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verschlossen ___________</w:t>
        </w:r>
      </w:ins>
    </w:p>
    <w:p w14:paraId="55245144" w14:textId="77777777" w:rsidR="00CC342E" w:rsidRPr="00CC342E" w:rsidRDefault="00CC342E" w:rsidP="00CC342E">
      <w:pPr>
        <w:spacing w:line="240" w:lineRule="auto"/>
        <w:ind w:left="1416"/>
        <w:rPr>
          <w:ins w:id="77" w:author="Microsoft Office-Benutzer" w:date="2018-04-10T19:27:00Z"/>
          <w:rFonts w:cs="Arial"/>
          <w:color w:val="000000" w:themeColor="text1"/>
          <w:sz w:val="24"/>
          <w:szCs w:val="24"/>
        </w:rPr>
      </w:pPr>
      <w:ins w:id="78" w:author="Microsoft Office-Benutzer" w:date="2018-04-10T19:27:00Z">
        <w:r w:rsidRPr="00CC342E">
          <w:rPr>
            <w:rFonts w:cs="Arial"/>
            <w:color w:val="000000" w:themeColor="text1"/>
            <w:sz w:val="24"/>
            <w:szCs w:val="24"/>
          </w:rPr>
          <w:t>Stent: nein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ja</w:t>
        </w:r>
      </w:ins>
    </w:p>
    <w:p w14:paraId="77597F9D" w14:textId="17757406" w:rsidR="00164D39" w:rsidRPr="00CC342E" w:rsidDel="00CC342E" w:rsidRDefault="00164D39" w:rsidP="00164D39">
      <w:pPr>
        <w:spacing w:line="240" w:lineRule="auto"/>
        <w:ind w:left="708" w:firstLine="708"/>
        <w:rPr>
          <w:del w:id="79" w:author="Microsoft Office-Benutzer" w:date="2018-04-10T19:27:00Z"/>
          <w:rFonts w:cs="Arial"/>
          <w:i/>
          <w:color w:val="000000" w:themeColor="text1"/>
          <w:sz w:val="24"/>
          <w:szCs w:val="24"/>
        </w:rPr>
      </w:pPr>
      <w:del w:id="80" w:author="Microsoft Office-Benutzer" w:date="2018-04-10T19:27:00Z">
        <w:r w:rsidRPr="00CC342E" w:rsidDel="00CC342E">
          <w:rPr>
            <w:rFonts w:cs="Arial"/>
            <w:i/>
            <w:color w:val="000000" w:themeColor="text1"/>
            <w:sz w:val="24"/>
            <w:szCs w:val="24"/>
          </w:rPr>
          <w:delText>Plaque: kein/ verkalkter / nicht-verkalkter / mixed            ___________</w:delText>
        </w:r>
      </w:del>
    </w:p>
    <w:p w14:paraId="3F81952F" w14:textId="5A0B5E55" w:rsidR="00164D39" w:rsidRPr="00CC342E" w:rsidDel="00CC342E" w:rsidRDefault="00164D39" w:rsidP="00164D39">
      <w:pPr>
        <w:spacing w:line="240" w:lineRule="auto"/>
        <w:ind w:left="1416"/>
        <w:rPr>
          <w:del w:id="81" w:author="Microsoft Office-Benutzer" w:date="2018-04-10T19:27:00Z"/>
          <w:rFonts w:cs="Arial"/>
          <w:i/>
          <w:color w:val="000000" w:themeColor="text1"/>
          <w:sz w:val="24"/>
          <w:szCs w:val="24"/>
        </w:rPr>
      </w:pPr>
      <w:del w:id="82" w:author="Microsoft Office-Benutzer" w:date="2018-04-10T19:27:00Z">
        <w:r w:rsidRPr="00CC342E" w:rsidDel="00CC342E">
          <w:rPr>
            <w:rFonts w:cs="Arial"/>
            <w:i/>
            <w:color w:val="000000" w:themeColor="text1"/>
            <w:sz w:val="24"/>
            <w:szCs w:val="24"/>
          </w:rPr>
          <w:delText>Stenosegrad: kein/minimal(1-24%)/mild(25-49%)/moderat(50-</w:delText>
        </w:r>
        <w:r w:rsidRPr="00CC342E" w:rsidDel="00CC342E">
          <w:rPr>
            <w:rFonts w:cs="Arial"/>
            <w:i/>
            <w:color w:val="000000" w:themeColor="text1"/>
            <w:sz w:val="24"/>
            <w:szCs w:val="24"/>
          </w:rPr>
          <w:br/>
          <w:delText xml:space="preserve">                      69%)/hochgradig(70%-99%)/verschlossen ___________</w:delText>
        </w:r>
      </w:del>
    </w:p>
    <w:p w14:paraId="6944FC52" w14:textId="7875373D" w:rsidR="00164D39" w:rsidRPr="00CC342E" w:rsidDel="00CC342E" w:rsidRDefault="00164D39" w:rsidP="00164D39">
      <w:pPr>
        <w:spacing w:line="240" w:lineRule="auto"/>
        <w:ind w:left="1416"/>
        <w:rPr>
          <w:del w:id="83" w:author="Microsoft Office-Benutzer" w:date="2018-04-10T19:27:00Z"/>
          <w:rFonts w:cs="Arial"/>
          <w:color w:val="000000" w:themeColor="text1"/>
          <w:sz w:val="24"/>
          <w:szCs w:val="24"/>
        </w:rPr>
      </w:pPr>
      <w:del w:id="84" w:author="Microsoft Office-Benutzer" w:date="2018-04-10T19:27:00Z">
        <w:r w:rsidRPr="00CC342E" w:rsidDel="00CC342E">
          <w:rPr>
            <w:rFonts w:cs="Arial"/>
            <w:i/>
            <w:color w:val="000000" w:themeColor="text1"/>
            <w:sz w:val="24"/>
            <w:szCs w:val="24"/>
          </w:rPr>
          <w:delText>Stent: nein/ja</w:delText>
        </w:r>
      </w:del>
    </w:p>
    <w:p w14:paraId="1E4A5ED7" w14:textId="43D50F08" w:rsidR="00164D39" w:rsidRPr="00CC342E" w:rsidDel="00CC342E" w:rsidRDefault="00164D39" w:rsidP="00CC342E">
      <w:pPr>
        <w:spacing w:line="240" w:lineRule="auto"/>
        <w:ind w:firstLine="708"/>
        <w:rPr>
          <w:del w:id="85" w:author="Microsoft Office-Benutzer" w:date="2018-04-10T19:27:00Z"/>
          <w:rFonts w:cs="Arial"/>
          <w:color w:val="000000" w:themeColor="text1"/>
          <w:sz w:val="24"/>
          <w:szCs w:val="24"/>
        </w:rPr>
      </w:pPr>
    </w:p>
    <w:p w14:paraId="3158E9E9" w14:textId="7883288C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  <w:t>RCA:</w:t>
      </w:r>
    </w:p>
    <w:p w14:paraId="44076D66" w14:textId="77777777" w:rsidR="00CC342E" w:rsidRPr="00CC342E" w:rsidRDefault="00CC342E" w:rsidP="00CC342E">
      <w:pPr>
        <w:spacing w:line="240" w:lineRule="auto"/>
        <w:ind w:left="708" w:firstLine="708"/>
        <w:rPr>
          <w:ins w:id="86" w:author="Microsoft Office-Benutzer" w:date="2018-04-10T19:27:00Z"/>
          <w:rFonts w:cs="Arial"/>
          <w:color w:val="000000" w:themeColor="text1"/>
          <w:sz w:val="24"/>
          <w:szCs w:val="24"/>
        </w:rPr>
      </w:pPr>
      <w:ins w:id="87" w:author="Microsoft Office-Benutzer" w:date="2018-04-10T19:27:00Z">
        <w:r w:rsidRPr="00CC342E">
          <w:rPr>
            <w:rFonts w:cs="Arial"/>
            <w:color w:val="000000" w:themeColor="text1"/>
            <w:sz w:val="24"/>
            <w:szCs w:val="24"/>
          </w:rPr>
          <w:t>Plaque: kein/ verkalkt / nicht-verkalkt / mixed  ___________</w:t>
        </w:r>
      </w:ins>
    </w:p>
    <w:p w14:paraId="6BFCC495" w14:textId="77777777" w:rsidR="00CC342E" w:rsidRPr="00CC342E" w:rsidRDefault="00CC342E" w:rsidP="00CC342E">
      <w:pPr>
        <w:spacing w:line="240" w:lineRule="auto"/>
        <w:ind w:left="1416"/>
        <w:rPr>
          <w:ins w:id="88" w:author="Microsoft Office-Benutzer" w:date="2018-04-10T19:27:00Z"/>
          <w:rFonts w:cs="Arial"/>
          <w:color w:val="000000" w:themeColor="text1"/>
          <w:sz w:val="24"/>
          <w:szCs w:val="24"/>
        </w:rPr>
      </w:pPr>
      <w:ins w:id="89" w:author="Microsoft Office-Benutzer" w:date="2018-04-10T19:27:00Z">
        <w:r w:rsidRPr="00CC342E">
          <w:rPr>
            <w:rFonts w:cs="Arial"/>
            <w:color w:val="000000" w:themeColor="text1"/>
            <w:sz w:val="24"/>
            <w:szCs w:val="24"/>
          </w:rPr>
          <w:t>Stenosegrad: kein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minimal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(1-24%)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mild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(25-49%)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moderat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(50-</w:t>
        </w:r>
        <w:r w:rsidRPr="00CC342E">
          <w:rPr>
            <w:rFonts w:cs="Arial"/>
            <w:color w:val="000000" w:themeColor="text1"/>
            <w:sz w:val="24"/>
            <w:szCs w:val="24"/>
          </w:rPr>
          <w:br/>
          <w:t xml:space="preserve">                      69%)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hochgradig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(70%-99%)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verschlossen ___________</w:t>
        </w:r>
      </w:ins>
    </w:p>
    <w:p w14:paraId="5B0E82DC" w14:textId="77777777" w:rsidR="00CC342E" w:rsidRPr="00CC342E" w:rsidRDefault="00CC342E" w:rsidP="00CC342E">
      <w:pPr>
        <w:spacing w:line="240" w:lineRule="auto"/>
        <w:ind w:left="1416"/>
        <w:rPr>
          <w:ins w:id="90" w:author="Microsoft Office-Benutzer" w:date="2018-04-10T19:27:00Z"/>
          <w:rFonts w:cs="Arial"/>
          <w:color w:val="000000" w:themeColor="text1"/>
          <w:sz w:val="24"/>
          <w:szCs w:val="24"/>
        </w:rPr>
      </w:pPr>
      <w:ins w:id="91" w:author="Microsoft Office-Benutzer" w:date="2018-04-10T19:27:00Z">
        <w:r w:rsidRPr="00CC342E">
          <w:rPr>
            <w:rFonts w:cs="Arial"/>
            <w:color w:val="000000" w:themeColor="text1"/>
            <w:sz w:val="24"/>
            <w:szCs w:val="24"/>
          </w:rPr>
          <w:t>Stent: nein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/</w:t>
        </w:r>
        <w:r>
          <w:rPr>
            <w:rFonts w:cs="Arial"/>
            <w:color w:val="000000" w:themeColor="text1"/>
            <w:sz w:val="24"/>
            <w:szCs w:val="24"/>
          </w:rPr>
          <w:t xml:space="preserve"> </w:t>
        </w:r>
        <w:r w:rsidRPr="00CC342E">
          <w:rPr>
            <w:rFonts w:cs="Arial"/>
            <w:color w:val="000000" w:themeColor="text1"/>
            <w:sz w:val="24"/>
            <w:szCs w:val="24"/>
          </w:rPr>
          <w:t>ja</w:t>
        </w:r>
      </w:ins>
    </w:p>
    <w:p w14:paraId="76D94B30" w14:textId="61FCDC25" w:rsidR="00164D39" w:rsidRPr="00CC342E" w:rsidDel="00CC342E" w:rsidRDefault="00164D39" w:rsidP="00CC342E">
      <w:pPr>
        <w:spacing w:line="240" w:lineRule="auto"/>
        <w:ind w:firstLine="708"/>
        <w:rPr>
          <w:del w:id="92" w:author="Microsoft Office-Benutzer" w:date="2018-04-10T19:27:00Z"/>
          <w:rFonts w:cs="Arial"/>
          <w:color w:val="000000" w:themeColor="text1"/>
          <w:sz w:val="24"/>
          <w:szCs w:val="24"/>
        </w:rPr>
        <w:pPrChange w:id="93" w:author="Microsoft Office-Benutzer" w:date="2018-04-10T19:27:00Z">
          <w:pPr>
            <w:spacing w:line="240" w:lineRule="auto"/>
            <w:ind w:left="708" w:firstLine="708"/>
          </w:pPr>
        </w:pPrChange>
      </w:pPr>
      <w:del w:id="94" w:author="Microsoft Office-Benutzer" w:date="2018-04-10T19:27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Plaque: kein/ verkalkter / nicht-verkalkter / mixed            ___________</w:delText>
        </w:r>
      </w:del>
    </w:p>
    <w:p w14:paraId="09265EBC" w14:textId="46066780" w:rsidR="00164D39" w:rsidRPr="00CC342E" w:rsidDel="00CC342E" w:rsidRDefault="00164D39" w:rsidP="00CC342E">
      <w:pPr>
        <w:spacing w:line="240" w:lineRule="auto"/>
        <w:rPr>
          <w:del w:id="95" w:author="Microsoft Office-Benutzer" w:date="2018-04-10T19:27:00Z"/>
          <w:rFonts w:cs="Arial"/>
          <w:color w:val="000000" w:themeColor="text1"/>
          <w:sz w:val="24"/>
          <w:szCs w:val="24"/>
        </w:rPr>
        <w:pPrChange w:id="96" w:author="Microsoft Office-Benutzer" w:date="2018-04-10T19:27:00Z">
          <w:pPr>
            <w:spacing w:line="240" w:lineRule="auto"/>
            <w:ind w:left="1416"/>
          </w:pPr>
        </w:pPrChange>
      </w:pPr>
      <w:del w:id="97" w:author="Microsoft Office-Benutzer" w:date="2018-04-10T19:27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Stenosegrad: kein/minimal(1-24%)/mild(25-49%)/moderat(50-</w:delText>
        </w:r>
        <w:r w:rsidRPr="00CC342E" w:rsidDel="00CC342E">
          <w:rPr>
            <w:rFonts w:cs="Arial"/>
            <w:color w:val="000000" w:themeColor="text1"/>
            <w:sz w:val="24"/>
            <w:szCs w:val="24"/>
          </w:rPr>
          <w:br/>
          <w:delText xml:space="preserve">                      69%)/hochgradig(70%-99%)/verschlossen ___________</w:delText>
        </w:r>
      </w:del>
    </w:p>
    <w:p w14:paraId="200D1429" w14:textId="7EBD6CE4" w:rsidR="00164D39" w:rsidRPr="00CC342E" w:rsidDel="00CC342E" w:rsidRDefault="00164D39" w:rsidP="00CC342E">
      <w:pPr>
        <w:spacing w:line="240" w:lineRule="auto"/>
        <w:rPr>
          <w:del w:id="98" w:author="Microsoft Office-Benutzer" w:date="2018-04-10T19:28:00Z"/>
          <w:rFonts w:cs="Arial"/>
          <w:color w:val="000000" w:themeColor="text1"/>
          <w:sz w:val="24"/>
          <w:szCs w:val="24"/>
        </w:rPr>
        <w:pPrChange w:id="99" w:author="Microsoft Office-Benutzer" w:date="2018-04-10T19:27:00Z">
          <w:pPr>
            <w:spacing w:line="240" w:lineRule="auto"/>
            <w:ind w:left="1416"/>
          </w:pPr>
        </w:pPrChange>
      </w:pPr>
      <w:del w:id="100" w:author="Microsoft Office-Benutzer" w:date="2018-04-10T19:27:00Z">
        <w:r w:rsidRPr="00CC342E" w:rsidDel="00CC342E">
          <w:rPr>
            <w:rFonts w:cs="Arial"/>
            <w:color w:val="000000" w:themeColor="text1"/>
            <w:sz w:val="24"/>
            <w:szCs w:val="24"/>
          </w:rPr>
          <w:delText>Stent: nein/ja</w:delText>
        </w:r>
      </w:del>
    </w:p>
    <w:p w14:paraId="089E8AD1" w14:textId="4B50D3C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71BAC802" w14:textId="0016DF9D" w:rsidR="00164D39" w:rsidRPr="00CC342E" w:rsidRDefault="00164D39">
      <w:p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i/>
          <w:color w:val="000000" w:themeColor="text1"/>
          <w:sz w:val="24"/>
          <w:szCs w:val="24"/>
        </w:rPr>
        <w:t>Bypass: ______________</w:t>
      </w:r>
    </w:p>
    <w:p w14:paraId="7A88C704" w14:textId="6C47DA03" w:rsidR="009A0B27" w:rsidRPr="00CC342E" w:rsidRDefault="009A0B27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1B83A525" w14:textId="1E595CF6" w:rsidR="009A0B27" w:rsidRPr="00CC342E" w:rsidRDefault="009A0B27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48800AF3" w14:textId="2143C009" w:rsidR="00250A35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b/>
          <w:color w:val="000000" w:themeColor="text1"/>
          <w:sz w:val="24"/>
          <w:szCs w:val="24"/>
        </w:rPr>
        <w:t>Extrakoronare, kardiovaskuläre</w:t>
      </w:r>
      <w:r w:rsidR="009A0B27" w:rsidRPr="00CC342E">
        <w:rPr>
          <w:rFonts w:cs="Arial"/>
          <w:b/>
          <w:color w:val="000000" w:themeColor="text1"/>
          <w:sz w:val="24"/>
          <w:szCs w:val="24"/>
        </w:rPr>
        <w:t xml:space="preserve"> Befunde: </w:t>
      </w:r>
    </w:p>
    <w:p w14:paraId="124401F8" w14:textId="7CD01222" w:rsidR="00164D39" w:rsidRPr="00CC342E" w:rsidRDefault="00164D39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Atria:  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ins w:id="101" w:author="Microsoft Office-Benutzer" w:date="2018-04-10T19:28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24611AF3" w14:textId="55548CF9" w:rsidR="00164D39" w:rsidRPr="00CC342E" w:rsidRDefault="00164D39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Ventrikel: 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ins w:id="102" w:author="Microsoft Office-Benutzer" w:date="2018-04-10T19:28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71ED25A8" w14:textId="27B11895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eastAsia="Calibri" w:cs="Arial"/>
          <w:color w:val="000000" w:themeColor="text1"/>
          <w:sz w:val="24"/>
          <w:szCs w:val="24"/>
        </w:rPr>
        <w:t>Herzklappenmorphologie:</w:t>
      </w:r>
      <w:r w:rsidRPr="00CC342E">
        <w:rPr>
          <w:rFonts w:eastAsia="Calibri" w:cs="Arial"/>
          <w:color w:val="000000" w:themeColor="text1"/>
          <w:sz w:val="24"/>
          <w:szCs w:val="24"/>
        </w:rPr>
        <w:tab/>
      </w:r>
      <w:r w:rsidRPr="00CC342E">
        <w:rPr>
          <w:rFonts w:eastAsia="Calibri"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>unauffällig</w:t>
      </w:r>
      <w:ins w:id="103" w:author="Microsoft Office-Benutzer" w:date="2018-04-10T19:28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27CF4B9F" w14:textId="5008C3BA" w:rsidR="00164D39" w:rsidRPr="00CC342E" w:rsidRDefault="00164D39" w:rsidP="00CC342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PA/Aorta: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ins w:id="104" w:author="Microsoft Office-Benutzer" w:date="2018-04-10T19:28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69348321" w14:textId="7B4987DD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Lungenvenen: 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ins w:id="105" w:author="Microsoft Office-Benutzer" w:date="2018-04-10T19:28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195E3424" w14:textId="4EEE2C8F" w:rsidR="00164D39" w:rsidRPr="00CC342E" w:rsidDel="00CC342E" w:rsidRDefault="00D113FC" w:rsidP="00164D39">
      <w:pPr>
        <w:spacing w:line="240" w:lineRule="auto"/>
        <w:rPr>
          <w:del w:id="106" w:author="Microsoft Office-Benutzer" w:date="2018-04-10T19:28:00Z"/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Perikard: </w:t>
      </w:r>
      <w:r w:rsidR="00164D39" w:rsidRPr="00CC342E">
        <w:rPr>
          <w:rFonts w:cs="Arial"/>
          <w:color w:val="000000" w:themeColor="text1"/>
          <w:sz w:val="24"/>
          <w:szCs w:val="24"/>
        </w:rPr>
        <w:tab/>
      </w:r>
      <w:r w:rsidR="00164D39" w:rsidRPr="00CC342E">
        <w:rPr>
          <w:rFonts w:cs="Arial"/>
          <w:color w:val="000000" w:themeColor="text1"/>
          <w:sz w:val="24"/>
          <w:szCs w:val="24"/>
        </w:rPr>
        <w:tab/>
      </w:r>
      <w:r w:rsidR="00164D39" w:rsidRPr="00CC342E">
        <w:rPr>
          <w:rFonts w:cs="Arial"/>
          <w:color w:val="000000" w:themeColor="text1"/>
          <w:sz w:val="24"/>
          <w:szCs w:val="24"/>
        </w:rPr>
        <w:tab/>
      </w:r>
      <w:r w:rsidR="00164D39" w:rsidRPr="00CC342E">
        <w:rPr>
          <w:rFonts w:cs="Arial"/>
          <w:color w:val="000000" w:themeColor="text1"/>
          <w:sz w:val="24"/>
          <w:szCs w:val="24"/>
        </w:rPr>
        <w:tab/>
        <w:t>unauffällig</w:t>
      </w:r>
      <w:ins w:id="107" w:author="Microsoft Office-Benutzer" w:date="2018-04-10T19:28:00Z">
        <w:r w:rsidR="00CC342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r w:rsidR="00164D39"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7330E13E" w14:textId="6C9DD7C6" w:rsidR="00250A35" w:rsidRPr="00CC342E" w:rsidDel="00CC342E" w:rsidRDefault="00250A35">
      <w:pPr>
        <w:spacing w:line="240" w:lineRule="auto"/>
        <w:rPr>
          <w:del w:id="108" w:author="Microsoft Office-Benutzer" w:date="2018-04-10T19:28:00Z"/>
          <w:rFonts w:cs="Arial"/>
          <w:color w:val="000000" w:themeColor="text1"/>
          <w:sz w:val="24"/>
          <w:szCs w:val="24"/>
        </w:rPr>
      </w:pPr>
    </w:p>
    <w:p w14:paraId="5EFF04DB" w14:textId="0F30BE90" w:rsidR="009A0B27" w:rsidRPr="00CC342E" w:rsidRDefault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41D88E81" w14:textId="77777777" w:rsidR="00164D39" w:rsidRPr="00CC342E" w:rsidRDefault="00164D39" w:rsidP="00164D39">
      <w:pPr>
        <w:rPr>
          <w:rFonts w:eastAsia="Calibri" w:cs="Arial"/>
          <w:b/>
          <w:sz w:val="24"/>
          <w:szCs w:val="24"/>
        </w:rPr>
      </w:pPr>
      <w:r w:rsidRPr="00CC342E">
        <w:rPr>
          <w:rFonts w:eastAsia="Calibri" w:cs="Arial"/>
          <w:b/>
          <w:sz w:val="24"/>
          <w:szCs w:val="24"/>
        </w:rPr>
        <w:lastRenderedPageBreak/>
        <w:t>Sonstige Auffälligkeiten:</w:t>
      </w:r>
    </w:p>
    <w:p w14:paraId="0645ACE1" w14:textId="0B495DF8" w:rsidR="00D113FC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  <w:rPrChange w:id="109" w:author="Microsoft Office-Benutzer" w:date="2018-04-10T19:28:00Z">
            <w:rPr>
              <w:rFonts w:cs="Arial"/>
              <w:color w:val="000000" w:themeColor="text1"/>
              <w:sz w:val="24"/>
              <w:szCs w:val="24"/>
            </w:rPr>
          </w:rPrChange>
        </w:rPr>
      </w:pPr>
      <w:r w:rsidRPr="00CC342E">
        <w:rPr>
          <w:rFonts w:cs="Arial"/>
          <w:color w:val="000000" w:themeColor="text1"/>
          <w:sz w:val="24"/>
          <w:szCs w:val="24"/>
          <w:rPrChange w:id="110" w:author="Microsoft Office-Benutzer" w:date="2018-04-10T19:28:00Z">
            <w:rPr>
              <w:rFonts w:cs="Arial"/>
              <w:b/>
              <w:color w:val="000000" w:themeColor="text1"/>
              <w:sz w:val="24"/>
              <w:szCs w:val="24"/>
            </w:rPr>
          </w:rPrChange>
        </w:rPr>
        <w:t>_________________________</w:t>
      </w:r>
    </w:p>
    <w:p w14:paraId="434CDDAA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6283EE81" w14:textId="77777777" w:rsidR="00250A35" w:rsidRPr="00CC342E" w:rsidRDefault="00D113FC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Style w:val="Fett"/>
          <w:rFonts w:cs="Arial"/>
          <w:color w:val="000000" w:themeColor="text1"/>
          <w:sz w:val="24"/>
          <w:szCs w:val="24"/>
        </w:rPr>
        <w:t>Beurteilung:</w:t>
      </w:r>
    </w:p>
    <w:p w14:paraId="3A555894" w14:textId="3356A574" w:rsidR="00164D39" w:rsidRPr="00CC342E" w:rsidRDefault="00164D39" w:rsidP="00164D39">
      <w:pPr>
        <w:pStyle w:val="Listenabsatz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CT-angiographisch unauffällige Koronarien mit Ausschluss einer KHK/ KHK mit milder Plaquelast/ KHK mit nicht hochgradiger Stenosierung / KHK mit </w:t>
      </w:r>
      <w:r w:rsidRPr="00CC342E">
        <w:rPr>
          <w:rFonts w:cs="Arial"/>
          <w:color w:val="000000" w:themeColor="text1"/>
          <w:sz w:val="24"/>
          <w:szCs w:val="24"/>
        </w:rPr>
        <w:t xml:space="preserve">hochgradiger Stenosierung </w:t>
      </w:r>
    </w:p>
    <w:p w14:paraId="64EE30D4" w14:textId="7733F5C9" w:rsidR="00164D39" w:rsidRPr="00CC342E" w:rsidDel="00CC342E" w:rsidRDefault="00164D39" w:rsidP="00CC342E">
      <w:pPr>
        <w:pStyle w:val="Listenabsatz"/>
        <w:spacing w:line="240" w:lineRule="auto"/>
        <w:rPr>
          <w:del w:id="111" w:author="Microsoft Office-Benutzer" w:date="2018-04-10T19:28:00Z"/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_________________</w:t>
      </w:r>
      <w:r w:rsidRPr="00CC342E">
        <w:rPr>
          <w:rFonts w:cs="Arial"/>
          <w:color w:val="000000" w:themeColor="text1"/>
          <w:sz w:val="24"/>
          <w:szCs w:val="24"/>
        </w:rPr>
        <w:br/>
      </w:r>
    </w:p>
    <w:p w14:paraId="7F819631" w14:textId="77777777" w:rsidR="00164D39" w:rsidRPr="00CC342E" w:rsidRDefault="00164D39" w:rsidP="00CC342E">
      <w:pPr>
        <w:pStyle w:val="Listenabsatz"/>
        <w:spacing w:line="240" w:lineRule="auto"/>
        <w:rPr>
          <w:rPrChange w:id="112" w:author="Microsoft Office-Benutzer" w:date="2018-04-10T19:28:00Z">
            <w:rPr/>
          </w:rPrChange>
        </w:rPr>
        <w:pPrChange w:id="113" w:author="Microsoft Office-Benutzer" w:date="2018-04-10T19:28:00Z">
          <w:pPr>
            <w:pStyle w:val="Listenabsatz"/>
            <w:spacing w:line="240" w:lineRule="auto"/>
          </w:pPr>
        </w:pPrChange>
      </w:pPr>
    </w:p>
    <w:p w14:paraId="21898D5A" w14:textId="7A432CF5" w:rsidR="00290434" w:rsidRPr="00CC342E" w:rsidRDefault="00290434" w:rsidP="00CC342E">
      <w:pPr>
        <w:pStyle w:val="Listenabsatz"/>
        <w:numPr>
          <w:ilvl w:val="0"/>
          <w:numId w:val="2"/>
        </w:num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 xml:space="preserve">Der ermittelte Agatston Score von XXX, entsprecht der XX. Perzentile einer alters- und geschlechts-gematchen Vergleichskohorte (Raggi et al. Circulation 2006). </w:t>
      </w:r>
    </w:p>
    <w:p w14:paraId="430270E3" w14:textId="45A6D10A" w:rsidR="00BE0CF2" w:rsidRPr="00CC342E" w:rsidRDefault="00164D39" w:rsidP="00CC342E">
      <w:pPr>
        <w:pStyle w:val="Listenabsatz"/>
        <w:numPr>
          <w:ilvl w:val="0"/>
          <w:numId w:val="2"/>
        </w:num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>CADRADS*:</w:t>
      </w:r>
    </w:p>
    <w:p w14:paraId="6F173ED9" w14:textId="69D2F2C1" w:rsidR="00BE0CF2" w:rsidRPr="00CC342E" w:rsidRDefault="00BE0CF2" w:rsidP="00CC342E">
      <w:pPr>
        <w:pStyle w:val="Listenabsatz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__________________</w:t>
      </w:r>
    </w:p>
    <w:p w14:paraId="2C532D49" w14:textId="77777777" w:rsidR="00290434" w:rsidRPr="00CC342E" w:rsidRDefault="00290434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4DAB436C" w14:textId="2770F3C6" w:rsidR="00250A35" w:rsidRPr="00CC342E" w:rsidRDefault="00D113FC">
      <w:pPr>
        <w:spacing w:line="240" w:lineRule="auto"/>
        <w:rPr>
          <w:rFonts w:cs="Arial"/>
          <w:i/>
          <w:color w:val="000000" w:themeColor="text1"/>
          <w:sz w:val="24"/>
          <w:szCs w:val="24"/>
          <w:lang w:val="en-US"/>
        </w:rPr>
      </w:pPr>
      <w:r w:rsidRPr="00CC342E">
        <w:rPr>
          <w:rFonts w:cs="Arial"/>
          <w:i/>
          <w:color w:val="000000" w:themeColor="text1"/>
          <w:sz w:val="24"/>
          <w:szCs w:val="24"/>
          <w:lang w:val="en-US"/>
        </w:rPr>
        <w:t xml:space="preserve">Handlungsempfehlungen: </w:t>
      </w:r>
      <w:r w:rsidR="00164D39" w:rsidRPr="00CC342E">
        <w:rPr>
          <w:rFonts w:cs="Arial"/>
          <w:i/>
          <w:color w:val="000000" w:themeColor="text1"/>
          <w:sz w:val="24"/>
          <w:szCs w:val="24"/>
          <w:lang w:val="en-US"/>
        </w:rPr>
        <w:t>______________________</w:t>
      </w:r>
    </w:p>
    <w:p w14:paraId="720325F2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  <w:lang w:val="en-US"/>
        </w:rPr>
      </w:pPr>
    </w:p>
    <w:p w14:paraId="7DD3B8A2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  <w:lang w:val="en-US"/>
        </w:rPr>
      </w:pPr>
    </w:p>
    <w:p w14:paraId="3E465369" w14:textId="3730D2D4" w:rsidR="00250A35" w:rsidRPr="00CC342E" w:rsidRDefault="00164D39">
      <w:pPr>
        <w:spacing w:line="240" w:lineRule="auto"/>
        <w:rPr>
          <w:rFonts w:ascii="Helvetica" w:hAnsi="Helvetica" w:cs="Arial"/>
          <w:color w:val="FF0000"/>
          <w:sz w:val="20"/>
          <w:szCs w:val="20"/>
          <w:lang w:val="en-US"/>
          <w:rPrChange w:id="114" w:author="Microsoft Office-Benutzer" w:date="2018-04-10T19:28:00Z">
            <w:rPr>
              <w:rFonts w:ascii="Helvetica" w:hAnsi="Helvetica" w:cs="Arial"/>
              <w:sz w:val="20"/>
              <w:szCs w:val="20"/>
              <w:lang w:val="en-US"/>
            </w:rPr>
          </w:rPrChange>
        </w:rPr>
      </w:pPr>
      <w:bookmarkStart w:id="115" w:name="_GoBack"/>
      <w:r w:rsidRPr="00CC342E">
        <w:rPr>
          <w:rFonts w:cs="Arial"/>
          <w:color w:val="FF0000"/>
          <w:sz w:val="24"/>
          <w:szCs w:val="24"/>
          <w:lang w:val="en-US"/>
          <w:rPrChange w:id="116" w:author="Microsoft Office-Benutzer" w:date="2018-04-10T19:28:00Z">
            <w:rPr>
              <w:rFonts w:cs="Arial"/>
              <w:sz w:val="24"/>
              <w:szCs w:val="24"/>
              <w:lang w:val="en-US"/>
            </w:rPr>
          </w:rPrChange>
        </w:rPr>
        <w:t>*R.C. Cury et al.</w:t>
      </w:r>
      <w:r w:rsidRPr="00CC342E">
        <w:rPr>
          <w:rFonts w:ascii="Times New Roman" w:hAnsi="Times New Roman" w:cs="Times New Roman"/>
          <w:color w:val="FF0000"/>
          <w:sz w:val="20"/>
          <w:szCs w:val="20"/>
          <w:lang w:val="en-US"/>
          <w:rPrChange w:id="117" w:author="Microsoft Office-Benutzer" w:date="2018-04-10T19:28:00Z">
            <w:rPr>
              <w:rFonts w:ascii="Times New Roman" w:hAnsi="Times New Roman" w:cs="Times New Roman"/>
              <w:sz w:val="20"/>
              <w:szCs w:val="20"/>
              <w:lang w:val="en-US"/>
            </w:rPr>
          </w:rPrChange>
        </w:rPr>
        <w:t xml:space="preserve"> / Journal of Cardiovascular Computed Tomography xxx (2016) 1e13</w:t>
      </w:r>
      <w:bookmarkEnd w:id="115"/>
    </w:p>
    <w:sectPr w:rsidR="00250A35" w:rsidRPr="00CC34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inrad.beer" w:date="2018-04-05T16:09:00Z" w:initials="m">
    <w:p w14:paraId="0359436B" w14:textId="77777777" w:rsidR="00D113FC" w:rsidRDefault="00D113FC">
      <w:pPr>
        <w:pStyle w:val="Kommentartext"/>
      </w:pPr>
      <w:r>
        <w:rPr>
          <w:rStyle w:val="Kommentarzeichen"/>
        </w:rPr>
        <w:annotationRef/>
      </w:r>
      <w:r>
        <w:t>Halte ich für viel zu lang – oder inkonsistent; falls so ausführllich CADRADS durchziehen; A, Stillman ist als einer der Mitautoren selbst an Version 2 dran, da Version 1 unpraktikabel; also entrümplen.</w:t>
      </w:r>
    </w:p>
  </w:comment>
  <w:comment w:id="28" w:author="meinrad.beer" w:date="2018-04-05T16:11:00Z" w:initials="m">
    <w:p w14:paraId="3A390EF3" w14:textId="77777777" w:rsidR="00D113FC" w:rsidRDefault="00D113FC">
      <w:pPr>
        <w:pStyle w:val="Kommentartext"/>
      </w:pPr>
      <w:r>
        <w:rPr>
          <w:rStyle w:val="Kommentarzeichen"/>
        </w:rPr>
        <w:annotationRef/>
      </w:r>
      <w:r>
        <w:t>Wollen wir wirklich dieses Fass aufmachen?</w:t>
      </w:r>
    </w:p>
  </w:comment>
  <w:comment w:id="29" w:author="Fabian Bamberg" w:date="2018-04-08T13:34:00Z" w:initials="FB">
    <w:p w14:paraId="05D8F62A" w14:textId="63045E6E" w:rsidR="000131CF" w:rsidRDefault="000131CF">
      <w:pPr>
        <w:pStyle w:val="Kommentartext"/>
      </w:pPr>
      <w:r>
        <w:rPr>
          <w:rStyle w:val="Kommentarzeichen"/>
        </w:rPr>
        <w:annotationRef/>
      </w:r>
      <w:r>
        <w:t>Fine ich auch gut.</w:t>
      </w:r>
    </w:p>
  </w:comment>
  <w:comment w:id="30" w:author="Fabian Bamberg" w:date="2018-04-08T13:36:00Z" w:initials="FB">
    <w:p w14:paraId="6F6295CC" w14:textId="4F8D8FE3" w:rsidR="009A0B27" w:rsidRDefault="009A0B27">
      <w:pPr>
        <w:pStyle w:val="Kommentartext"/>
      </w:pPr>
      <w:r>
        <w:rPr>
          <w:rStyle w:val="Kommentarzeichen"/>
        </w:rPr>
        <w:annotationRef/>
      </w:r>
      <w:r>
        <w:t>Stimme Meinrad zu, ist zu umfangreich und würde ich auch straffen bis CADRAD praktikabel ist. Nur ein Vorschlag.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59436B" w15:done="0"/>
  <w15:commentEx w15:paraId="3A390EF3" w15:done="0"/>
  <w15:commentEx w15:paraId="05D8F62A" w15:done="0"/>
  <w15:commentEx w15:paraId="6F6295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59436B" w16cid:durableId="1E7497EE"/>
  <w16cid:commentId w16cid:paraId="05D8F62A" w16cid:durableId="1E7498F3"/>
  <w16cid:commentId w16cid:paraId="6F6295CC" w16cid:durableId="1E7499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ADB7" w14:textId="77777777" w:rsidR="002538CB" w:rsidRDefault="002538CB">
      <w:pPr>
        <w:spacing w:after="0" w:line="240" w:lineRule="auto"/>
      </w:pPr>
      <w:r>
        <w:separator/>
      </w:r>
    </w:p>
  </w:endnote>
  <w:endnote w:type="continuationSeparator" w:id="0">
    <w:p w14:paraId="2110DCCC" w14:textId="77777777" w:rsidR="002538CB" w:rsidRDefault="0025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68583" w14:textId="77777777" w:rsidR="002538CB" w:rsidRDefault="002538CB">
      <w:pPr>
        <w:spacing w:after="0" w:line="240" w:lineRule="auto"/>
      </w:pPr>
      <w:r>
        <w:separator/>
      </w:r>
    </w:p>
  </w:footnote>
  <w:footnote w:type="continuationSeparator" w:id="0">
    <w:p w14:paraId="04957A22" w14:textId="77777777" w:rsidR="002538CB" w:rsidRDefault="0025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9B7"/>
    <w:multiLevelType w:val="hybridMultilevel"/>
    <w:tmpl w:val="BD86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E29"/>
    <w:multiLevelType w:val="hybridMultilevel"/>
    <w:tmpl w:val="78388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inrad.beer">
    <w15:presenceInfo w15:providerId="None" w15:userId="meinrad.beer"/>
  </w15:person>
  <w15:person w15:author="Microsoft Office-Benutzer">
    <w15:presenceInfo w15:providerId="None" w15:userId="Microsoft Office-Benutzer"/>
  </w15:person>
  <w15:person w15:author="Fabian Bamberg">
    <w15:presenceInfo w15:providerId="Windows Live" w15:userId="5db028eb9ddfe9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35"/>
    <w:rsid w:val="000131CF"/>
    <w:rsid w:val="00023735"/>
    <w:rsid w:val="00164D39"/>
    <w:rsid w:val="00250A35"/>
    <w:rsid w:val="002538CB"/>
    <w:rsid w:val="00290434"/>
    <w:rsid w:val="00296435"/>
    <w:rsid w:val="009A0B27"/>
    <w:rsid w:val="00BE0CF2"/>
    <w:rsid w:val="00CC342E"/>
    <w:rsid w:val="00D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BB80"/>
  <w15:docId w15:val="{152DB122-EEFB-D74B-9426-955005FB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apple-converted-space">
    <w:name w:val="apple-converted-space"/>
    <w:basedOn w:val="Absatz-Standardschriftart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Office-Benutzer</cp:lastModifiedBy>
  <cp:revision>4</cp:revision>
  <dcterms:created xsi:type="dcterms:W3CDTF">2018-04-10T13:10:00Z</dcterms:created>
  <dcterms:modified xsi:type="dcterms:W3CDTF">2018-04-10T17:28:00Z</dcterms:modified>
</cp:coreProperties>
</file>