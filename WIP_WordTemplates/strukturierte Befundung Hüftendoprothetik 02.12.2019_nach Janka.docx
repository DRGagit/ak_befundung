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2FAC3" w14:textId="77777777" w:rsidR="00BF6CBB" w:rsidRDefault="000F6C0B" w:rsidP="00244B8B">
      <w:pPr>
        <w:pStyle w:val="Titel"/>
      </w:pPr>
      <w:r>
        <w:t>Strukturierte Befundung:</w:t>
      </w:r>
    </w:p>
    <w:p w14:paraId="019ACE6E" w14:textId="77777777" w:rsidR="000F6C0B" w:rsidRDefault="000F6C0B" w:rsidP="000F6C0B"/>
    <w:p w14:paraId="2AEDFF4C" w14:textId="77777777" w:rsidR="000F6C0B" w:rsidRDefault="000F6C0B" w:rsidP="000F6C0B">
      <w:r w:rsidRPr="000F6C0B">
        <w:rPr>
          <w:b/>
        </w:rPr>
        <w:t>Ziel:</w:t>
      </w:r>
      <w:r>
        <w:t xml:space="preserve"> </w:t>
      </w:r>
      <w:proofErr w:type="spellStart"/>
      <w:r>
        <w:t>Guidline</w:t>
      </w:r>
      <w:proofErr w:type="spellEnd"/>
      <w:r>
        <w:t xml:space="preserve"> zu einer umfassenden und standardisiert-lexikalisierten Befundung und Beurteilung in der </w:t>
      </w:r>
      <w:del w:id="0" w:author="Rolf Janka" w:date="2019-12-02T22:26:00Z">
        <w:r w:rsidDel="00813126">
          <w:delText xml:space="preserve">Bildgebenden </w:delText>
        </w:r>
      </w:del>
      <w:ins w:id="1" w:author="Rolf Janka" w:date="2019-12-02T22:26:00Z">
        <w:r w:rsidR="00813126">
          <w:t>b</w:t>
        </w:r>
        <w:r w:rsidR="00813126">
          <w:t xml:space="preserve">ildgebenden </w:t>
        </w:r>
      </w:ins>
      <w:r>
        <w:t>Diagnostik. Dies dient der klinisch orientierten Qualitätssicherung der Bildbeurteilung.</w:t>
      </w:r>
      <w:r w:rsidR="00545590">
        <w:t xml:space="preserve"> </w:t>
      </w:r>
      <w:r w:rsidR="00545590" w:rsidRPr="00545590">
        <w:rPr>
          <w:b/>
        </w:rPr>
        <w:t xml:space="preserve">Die strukturierte Befundung </w:t>
      </w:r>
      <w:del w:id="2" w:author="Rolf Janka" w:date="2019-12-02T22:26:00Z">
        <w:r w:rsidR="00545590" w:rsidRPr="00545590" w:rsidDel="00813126">
          <w:rPr>
            <w:b/>
          </w:rPr>
          <w:delText xml:space="preserve">ist kein Wissensaccount sondern </w:delText>
        </w:r>
      </w:del>
      <w:r w:rsidR="00545590" w:rsidRPr="00545590">
        <w:rPr>
          <w:b/>
        </w:rPr>
        <w:t>eine Struktur- und Arbeitsunterstützung.</w:t>
      </w:r>
    </w:p>
    <w:p w14:paraId="0767C178" w14:textId="77777777" w:rsidR="000F6C0B" w:rsidRDefault="000F6C0B" w:rsidP="000F6C0B"/>
    <w:p w14:paraId="3275BBEC" w14:textId="77777777" w:rsidR="000F6C0B" w:rsidRDefault="000F6C0B" w:rsidP="000F6C0B">
      <w:r w:rsidRPr="000F6C0B">
        <w:rPr>
          <w:b/>
        </w:rPr>
        <w:t xml:space="preserve">Methodik: </w:t>
      </w:r>
      <w:r>
        <w:t>Die strukturierte Befundung konzentriert sich auf standardisierte Fragestellung</w:t>
      </w:r>
      <w:ins w:id="3" w:author="Rolf Janka" w:date="2019-12-02T22:26:00Z">
        <w:r w:rsidR="00813126">
          <w:t>en</w:t>
        </w:r>
      </w:ins>
      <w:r>
        <w:t xml:space="preserve"> und auf die hierfür etablierten Untersuchungsmethoden. </w:t>
      </w:r>
      <w:del w:id="4" w:author="Rolf Janka" w:date="2019-12-02T22:28:00Z">
        <w:r w:rsidDel="00813126">
          <w:delText>Die klinisch orientierte Beurteilung im Rahmen der</w:delText>
        </w:r>
      </w:del>
      <w:proofErr w:type="gramStart"/>
      <w:ins w:id="5" w:author="Rolf Janka" w:date="2019-12-02T22:28:00Z">
        <w:r w:rsidR="00813126">
          <w:t>Die</w:t>
        </w:r>
      </w:ins>
      <w:r>
        <w:t xml:space="preserve"> strukturierten Befundung</w:t>
      </w:r>
      <w:proofErr w:type="gramEnd"/>
      <w:r>
        <w:t xml:space="preserve"> dient der Beantwortung klinischer Fragestellungen hinsichtlich Befundnachweis oder –</w:t>
      </w:r>
      <w:proofErr w:type="spellStart"/>
      <w:r>
        <w:t>ausschluss</w:t>
      </w:r>
      <w:proofErr w:type="spellEnd"/>
      <w:r>
        <w:t>, dessen Quantifizierung bzw. Klassifizierung und therapierelevanter (z.B. operationstaktischer) Fragen.</w:t>
      </w:r>
    </w:p>
    <w:p w14:paraId="69B72C14" w14:textId="77777777" w:rsidR="000F6C0B" w:rsidRPr="000F6C0B" w:rsidRDefault="000F6C0B" w:rsidP="000F6C0B">
      <w:r>
        <w:t xml:space="preserve">Die strukturierte Befundung bindet sich klinisch, zunehmend auch </w:t>
      </w:r>
      <w:del w:id="6" w:author="Rolf Janka" w:date="2019-12-02T22:28:00Z">
        <w:r w:rsidDel="00813126">
          <w:delText>it</w:delText>
        </w:r>
      </w:del>
      <w:ins w:id="7" w:author="Rolf Janka" w:date="2019-12-02T22:28:00Z">
        <w:r w:rsidR="00813126">
          <w:t>IT</w:t>
        </w:r>
      </w:ins>
      <w:r>
        <w:t>-technisch in den Diagnostik- und Behandlungsablauf der Patienten ein</w:t>
      </w:r>
      <w:r w:rsidR="00545590">
        <w:t xml:space="preserve">. Es ist anzustreben, die </w:t>
      </w:r>
      <w:proofErr w:type="spellStart"/>
      <w:r w:rsidR="00545590">
        <w:t>strukt</w:t>
      </w:r>
      <w:proofErr w:type="spellEnd"/>
      <w:r w:rsidR="00545590">
        <w:t xml:space="preserve">. </w:t>
      </w:r>
      <w:proofErr w:type="spellStart"/>
      <w:r w:rsidR="00545590">
        <w:t>Befundungsinhalte</w:t>
      </w:r>
      <w:proofErr w:type="spellEnd"/>
      <w:r w:rsidR="00545590">
        <w:t xml:space="preserve"> d</w:t>
      </w:r>
      <w:r>
        <w:t>urc</w:t>
      </w:r>
      <w:r w:rsidR="00545590">
        <w:t>h Schnittstellen</w:t>
      </w:r>
      <w:r>
        <w:t xml:space="preserve"> in einen standardisierten </w:t>
      </w:r>
      <w:proofErr w:type="spellStart"/>
      <w:r>
        <w:t>work-</w:t>
      </w:r>
      <w:ins w:id="8" w:author="Rolf Janka" w:date="2019-12-02T22:29:00Z">
        <w:r w:rsidR="00813126">
          <w:t>flow</w:t>
        </w:r>
      </w:ins>
      <w:proofErr w:type="spellEnd"/>
      <w:del w:id="9" w:author="Rolf Janka" w:date="2019-12-02T22:29:00Z">
        <w:r w:rsidDel="00813126">
          <w:delText>flow it-technisch</w:delText>
        </w:r>
      </w:del>
      <w:r>
        <w:t xml:space="preserve"> zu integrieren.</w:t>
      </w:r>
    </w:p>
    <w:p w14:paraId="3322ED92" w14:textId="77777777" w:rsidR="00244B8B" w:rsidRDefault="00244B8B" w:rsidP="00244B8B"/>
    <w:p w14:paraId="5E00C437" w14:textId="77777777" w:rsidR="00244B8B" w:rsidRDefault="00244B8B" w:rsidP="00244B8B"/>
    <w:p w14:paraId="5E746B70" w14:textId="77777777" w:rsidR="000F6C0B" w:rsidRDefault="0025516A" w:rsidP="000F6C0B">
      <w:pPr>
        <w:pStyle w:val="Listenabsatz"/>
        <w:numPr>
          <w:ilvl w:val="0"/>
          <w:numId w:val="3"/>
        </w:numPr>
        <w:rPr>
          <w:b/>
          <w:sz w:val="36"/>
          <w:szCs w:val="36"/>
        </w:rPr>
      </w:pPr>
      <w:proofErr w:type="spellStart"/>
      <w:r w:rsidRPr="000B63FB">
        <w:rPr>
          <w:b/>
          <w:sz w:val="36"/>
          <w:szCs w:val="36"/>
        </w:rPr>
        <w:t>Hüfte</w:t>
      </w:r>
      <w:r w:rsidR="000F6C0B" w:rsidRPr="000B63FB">
        <w:rPr>
          <w:b/>
          <w:sz w:val="36"/>
          <w:szCs w:val="36"/>
        </w:rPr>
        <w:t>ndoprothetik</w:t>
      </w:r>
      <w:proofErr w:type="spellEnd"/>
      <w:r w:rsidR="000F6C0B" w:rsidRPr="000B63FB">
        <w:rPr>
          <w:b/>
          <w:sz w:val="36"/>
          <w:szCs w:val="36"/>
        </w:rPr>
        <w:t>:</w:t>
      </w:r>
    </w:p>
    <w:p w14:paraId="334A9263" w14:textId="77777777" w:rsidR="000B63FB" w:rsidRPr="000B63FB" w:rsidRDefault="000B63FB" w:rsidP="000B63FB">
      <w:pPr>
        <w:pStyle w:val="Listenabsatz"/>
        <w:ind w:left="1080"/>
        <w:rPr>
          <w:b/>
          <w:sz w:val="36"/>
          <w:szCs w:val="36"/>
        </w:rPr>
      </w:pPr>
    </w:p>
    <w:p w14:paraId="4EDEAC9E" w14:textId="77777777" w:rsidR="000F6C0B" w:rsidRDefault="000F6C0B" w:rsidP="000F6C0B">
      <w:pPr>
        <w:pStyle w:val="Listenabsatz"/>
        <w:numPr>
          <w:ilvl w:val="0"/>
          <w:numId w:val="4"/>
        </w:numPr>
        <w:rPr>
          <w:b/>
          <w:sz w:val="28"/>
          <w:szCs w:val="28"/>
        </w:rPr>
      </w:pPr>
      <w:r w:rsidRPr="000B63FB">
        <w:rPr>
          <w:b/>
          <w:sz w:val="28"/>
          <w:szCs w:val="28"/>
        </w:rPr>
        <w:t>Erstdiagnostik / präoperative Diagnostik</w:t>
      </w:r>
    </w:p>
    <w:p w14:paraId="4F90FC45" w14:textId="77777777" w:rsidR="000B63FB" w:rsidRPr="000B63FB" w:rsidRDefault="000B63FB" w:rsidP="000B63FB">
      <w:pPr>
        <w:pStyle w:val="Listenabsatz"/>
        <w:ind w:left="1440"/>
        <w:rPr>
          <w:b/>
          <w:sz w:val="28"/>
          <w:szCs w:val="28"/>
        </w:rPr>
      </w:pPr>
    </w:p>
    <w:p w14:paraId="082AB8DD" w14:textId="77777777" w:rsidR="000F6C0B" w:rsidRPr="000B63FB" w:rsidRDefault="000F6C0B" w:rsidP="000F6C0B">
      <w:pPr>
        <w:pStyle w:val="Listenabsatz"/>
        <w:numPr>
          <w:ilvl w:val="0"/>
          <w:numId w:val="5"/>
        </w:numPr>
        <w:rPr>
          <w:b/>
        </w:rPr>
      </w:pPr>
      <w:r w:rsidRPr="000B63FB">
        <w:rPr>
          <w:b/>
        </w:rPr>
        <w:t>Projektionsradiographie</w:t>
      </w:r>
    </w:p>
    <w:p w14:paraId="6A02A8EF" w14:textId="77777777" w:rsidR="000F6C0B" w:rsidRDefault="000F6C0B" w:rsidP="000F6C0B"/>
    <w:p w14:paraId="0317D0F0" w14:textId="77777777" w:rsidR="0073025D" w:rsidRDefault="000F6C0B" w:rsidP="0025516A">
      <w:pPr>
        <w:ind w:left="2832" w:hanging="1416"/>
      </w:pPr>
      <w:r w:rsidRPr="0025516A">
        <w:rPr>
          <w:b/>
        </w:rPr>
        <w:t>Methodik:</w:t>
      </w:r>
      <w:r>
        <w:t xml:space="preserve"> </w:t>
      </w:r>
      <w:r w:rsidR="0025516A">
        <w:tab/>
      </w:r>
    </w:p>
    <w:p w14:paraId="43B7412F" w14:textId="77777777" w:rsidR="000F6C0B" w:rsidRDefault="0025516A" w:rsidP="0073025D">
      <w:pPr>
        <w:pStyle w:val="Listenabsatz"/>
        <w:numPr>
          <w:ilvl w:val="0"/>
          <w:numId w:val="7"/>
        </w:numPr>
      </w:pPr>
      <w:r>
        <w:t xml:space="preserve">Hüftgelenk in 2 Ebenen </w:t>
      </w:r>
      <w:r w:rsidRPr="00545590">
        <w:rPr>
          <w:i/>
          <w:sz w:val="20"/>
          <w:szCs w:val="20"/>
        </w:rPr>
        <w:t>(s. Leitlinien der BÄK / digitale Au</w:t>
      </w:r>
      <w:r w:rsidR="0073025D" w:rsidRPr="00545590">
        <w:rPr>
          <w:i/>
          <w:sz w:val="20"/>
          <w:szCs w:val="20"/>
        </w:rPr>
        <w:t>fnahmetechnik für präoperative Planung</w:t>
      </w:r>
      <w:r w:rsidRPr="00545590">
        <w:rPr>
          <w:i/>
          <w:sz w:val="20"/>
          <w:szCs w:val="20"/>
        </w:rPr>
        <w:t>)</w:t>
      </w:r>
    </w:p>
    <w:p w14:paraId="684C722E" w14:textId="77777777" w:rsidR="0073025D" w:rsidRDefault="0073025D" w:rsidP="0073025D">
      <w:pPr>
        <w:pStyle w:val="Listenabsatz"/>
        <w:numPr>
          <w:ilvl w:val="0"/>
          <w:numId w:val="7"/>
        </w:numPr>
      </w:pPr>
      <w:r>
        <w:t xml:space="preserve">Beckenübersicht in Standardeinstellung zum Nachweis oder Ausschluss von additiven </w:t>
      </w:r>
      <w:proofErr w:type="spellStart"/>
      <w:r>
        <w:t>Beckenpathologika</w:t>
      </w:r>
      <w:proofErr w:type="spellEnd"/>
    </w:p>
    <w:p w14:paraId="57C531D7" w14:textId="77777777" w:rsidR="0073025D" w:rsidRDefault="0073025D" w:rsidP="0073025D">
      <w:pPr>
        <w:pStyle w:val="Listenabsatz"/>
        <w:numPr>
          <w:ilvl w:val="0"/>
          <w:numId w:val="7"/>
        </w:numPr>
      </w:pPr>
      <w:r>
        <w:t xml:space="preserve">Tiefeingestellte Beckenaufnahme mit </w:t>
      </w:r>
      <w:proofErr w:type="spellStart"/>
      <w:r>
        <w:t>a</w:t>
      </w:r>
      <w:r w:rsidR="00545590">
        <w:t>.</w:t>
      </w:r>
      <w:r>
        <w:t>p.</w:t>
      </w:r>
      <w:proofErr w:type="spellEnd"/>
      <w:r>
        <w:t xml:space="preserve"> </w:t>
      </w:r>
      <w:r w:rsidR="001544C4">
        <w:t>p</w:t>
      </w:r>
      <w:r>
        <w:t>ositi</w:t>
      </w:r>
      <w:r w:rsidR="001544C4">
        <w:t>o</w:t>
      </w:r>
      <w:r>
        <w:t>niertem „Referenzkörper“</w:t>
      </w:r>
      <w:r w:rsidR="001544C4">
        <w:t xml:space="preserve"> in </w:t>
      </w:r>
      <w:proofErr w:type="spellStart"/>
      <w:r w:rsidR="001544C4">
        <w:t>Trochanterhöhe</w:t>
      </w:r>
      <w:proofErr w:type="spellEnd"/>
      <w:r w:rsidR="001544C4">
        <w:t xml:space="preserve"> </w:t>
      </w:r>
      <w:r w:rsidR="001544C4" w:rsidRPr="00545590">
        <w:rPr>
          <w:i/>
          <w:sz w:val="20"/>
          <w:szCs w:val="20"/>
        </w:rPr>
        <w:t>(Cave: Vergrößerungseffekt)</w:t>
      </w:r>
    </w:p>
    <w:p w14:paraId="4315EADC" w14:textId="77777777" w:rsidR="0025516A" w:rsidRDefault="001544C4" w:rsidP="0025516A">
      <w:pPr>
        <w:ind w:left="2832" w:hanging="1416"/>
      </w:pPr>
      <w:proofErr w:type="spellStart"/>
      <w:r>
        <w:rPr>
          <w:b/>
        </w:rPr>
        <w:t>Strukt</w:t>
      </w:r>
      <w:proofErr w:type="spellEnd"/>
      <w:r>
        <w:rPr>
          <w:b/>
        </w:rPr>
        <w:t xml:space="preserve">. </w:t>
      </w:r>
      <w:r w:rsidR="0025516A">
        <w:rPr>
          <w:b/>
        </w:rPr>
        <w:t>B</w:t>
      </w:r>
      <w:r>
        <w:rPr>
          <w:b/>
        </w:rPr>
        <w:t>efundung (</w:t>
      </w:r>
      <w:r w:rsidR="0025516A">
        <w:t>Facharztstandard</w:t>
      </w:r>
      <w:r>
        <w:t>)</w:t>
      </w:r>
    </w:p>
    <w:p w14:paraId="3ADFC706" w14:textId="77777777" w:rsidR="0025516A" w:rsidRPr="0025516A" w:rsidRDefault="0025516A" w:rsidP="0025516A">
      <w:pPr>
        <w:ind w:left="2832" w:hanging="1416"/>
      </w:pPr>
      <w:r>
        <w:rPr>
          <w:b/>
        </w:rPr>
        <w:tab/>
      </w:r>
      <w:proofErr w:type="spellStart"/>
      <w:r w:rsidRPr="0025516A">
        <w:t>Befundungsdokument</w:t>
      </w:r>
      <w:proofErr w:type="spellEnd"/>
      <w:r w:rsidRPr="0025516A">
        <w:t xml:space="preserve"> gliedert sich in </w:t>
      </w:r>
    </w:p>
    <w:p w14:paraId="35E3077F" w14:textId="77777777" w:rsidR="0025516A" w:rsidRDefault="0025516A" w:rsidP="0025516A">
      <w:pPr>
        <w:pStyle w:val="Listenabsatz"/>
        <w:numPr>
          <w:ilvl w:val="0"/>
          <w:numId w:val="6"/>
        </w:numPr>
      </w:pPr>
      <w:r w:rsidRPr="000B63FB">
        <w:rPr>
          <w:b/>
        </w:rPr>
        <w:t>Beschreibung</w:t>
      </w:r>
      <w:r w:rsidR="000B63FB">
        <w:t xml:space="preserve"> </w:t>
      </w:r>
      <w:r w:rsidR="000B63FB" w:rsidRPr="000B63FB">
        <w:rPr>
          <w:i/>
          <w:sz w:val="20"/>
          <w:szCs w:val="20"/>
        </w:rPr>
        <w:t xml:space="preserve">(aufgelistete Kriterien </w:t>
      </w:r>
      <w:proofErr w:type="gramStart"/>
      <w:r w:rsidR="000B63FB" w:rsidRPr="000B63FB">
        <w:rPr>
          <w:i/>
          <w:sz w:val="20"/>
          <w:szCs w:val="20"/>
        </w:rPr>
        <w:t>sind</w:t>
      </w:r>
      <w:proofErr w:type="gramEnd"/>
      <w:r w:rsidR="000B63FB" w:rsidRPr="000B63FB">
        <w:rPr>
          <w:i/>
          <w:sz w:val="20"/>
          <w:szCs w:val="20"/>
        </w:rPr>
        <w:t xml:space="preserve"> </w:t>
      </w:r>
      <w:r w:rsidR="000B63FB">
        <w:rPr>
          <w:i/>
          <w:sz w:val="20"/>
          <w:szCs w:val="20"/>
        </w:rPr>
        <w:t xml:space="preserve">wenn </w:t>
      </w:r>
      <w:del w:id="10" w:author="Rolf Janka" w:date="2019-12-02T22:29:00Z">
        <w:r w:rsidR="000B63FB" w:rsidDel="00813126">
          <w:rPr>
            <w:i/>
            <w:sz w:val="20"/>
            <w:szCs w:val="20"/>
          </w:rPr>
          <w:delText>mgl</w:delText>
        </w:r>
      </w:del>
      <w:ins w:id="11" w:author="Rolf Janka" w:date="2019-12-02T22:29:00Z">
        <w:r w:rsidR="00813126">
          <w:rPr>
            <w:i/>
            <w:sz w:val="20"/>
            <w:szCs w:val="20"/>
          </w:rPr>
          <w:t>möglich</w:t>
        </w:r>
      </w:ins>
      <w:r w:rsidR="000B63FB">
        <w:rPr>
          <w:i/>
          <w:sz w:val="20"/>
          <w:szCs w:val="20"/>
        </w:rPr>
        <w:t xml:space="preserve">. </w:t>
      </w:r>
      <w:r w:rsidR="000B63FB" w:rsidRPr="000B63FB">
        <w:rPr>
          <w:i/>
          <w:sz w:val="20"/>
          <w:szCs w:val="20"/>
        </w:rPr>
        <w:t>quantitativ zu bewerten</w:t>
      </w:r>
      <w:r w:rsidR="0073025D">
        <w:rPr>
          <w:i/>
          <w:sz w:val="20"/>
          <w:szCs w:val="20"/>
        </w:rPr>
        <w:t>(regelhaft dreistufig)</w:t>
      </w:r>
      <w:r w:rsidR="000B63FB" w:rsidRPr="000B63FB">
        <w:rPr>
          <w:i/>
          <w:sz w:val="20"/>
          <w:szCs w:val="20"/>
        </w:rPr>
        <w:t xml:space="preserve">: </w:t>
      </w:r>
      <w:r w:rsidR="0073025D">
        <w:rPr>
          <w:i/>
          <w:sz w:val="20"/>
          <w:szCs w:val="20"/>
        </w:rPr>
        <w:t xml:space="preserve">z.B. </w:t>
      </w:r>
      <w:r w:rsidR="000B63FB" w:rsidRPr="000B63FB">
        <w:rPr>
          <w:i/>
          <w:sz w:val="20"/>
          <w:szCs w:val="20"/>
        </w:rPr>
        <w:t>diskret, mittelgradig, ausgeprägt und ggf. zu klassifizieren)</w:t>
      </w:r>
      <w:r>
        <w:t xml:space="preserve">: </w:t>
      </w:r>
      <w:r>
        <w:tab/>
      </w:r>
    </w:p>
    <w:p w14:paraId="61A37691" w14:textId="77777777" w:rsidR="0025516A" w:rsidRDefault="0025516A" w:rsidP="0025516A">
      <w:pPr>
        <w:pStyle w:val="Listenabsatz"/>
        <w:numPr>
          <w:ilvl w:val="1"/>
          <w:numId w:val="6"/>
        </w:numPr>
      </w:pPr>
      <w:r>
        <w:t>Stellung der Gelenkpartner</w:t>
      </w:r>
    </w:p>
    <w:p w14:paraId="570873F0" w14:textId="77777777" w:rsidR="0025516A" w:rsidRPr="00545590" w:rsidRDefault="0025516A" w:rsidP="0025516A">
      <w:pPr>
        <w:pStyle w:val="Listenabsatz"/>
        <w:numPr>
          <w:ilvl w:val="1"/>
          <w:numId w:val="6"/>
        </w:numPr>
        <w:rPr>
          <w:i/>
          <w:sz w:val="16"/>
          <w:szCs w:val="16"/>
        </w:rPr>
      </w:pPr>
      <w:r>
        <w:t xml:space="preserve">Struktur und Kontur </w:t>
      </w:r>
      <w:r w:rsidR="0073025D">
        <w:t>der Gelenkpartner und angrenzender Knochenstrukturen</w:t>
      </w:r>
      <w:r>
        <w:t xml:space="preserve"> </w:t>
      </w:r>
      <w:r w:rsidRPr="00545590">
        <w:rPr>
          <w:i/>
          <w:sz w:val="16"/>
          <w:szCs w:val="16"/>
        </w:rPr>
        <w:t xml:space="preserve">(Sklerose, </w:t>
      </w:r>
      <w:proofErr w:type="spellStart"/>
      <w:r w:rsidRPr="00545590">
        <w:rPr>
          <w:i/>
          <w:sz w:val="16"/>
          <w:szCs w:val="16"/>
        </w:rPr>
        <w:t>Osteophyten</w:t>
      </w:r>
      <w:proofErr w:type="spellEnd"/>
      <w:r w:rsidRPr="00545590">
        <w:rPr>
          <w:i/>
          <w:sz w:val="16"/>
          <w:szCs w:val="16"/>
        </w:rPr>
        <w:t xml:space="preserve">, Deformierungen, Spongiosa und </w:t>
      </w:r>
      <w:proofErr w:type="spellStart"/>
      <w:r w:rsidRPr="00545590">
        <w:rPr>
          <w:i/>
          <w:sz w:val="16"/>
          <w:szCs w:val="16"/>
        </w:rPr>
        <w:t>Kompakta</w:t>
      </w:r>
      <w:proofErr w:type="spellEnd"/>
      <w:del w:id="12" w:author="Rolf Janka" w:date="2019-12-02T22:30:00Z">
        <w:r w:rsidR="0073025D" w:rsidRPr="00545590" w:rsidDel="00813126">
          <w:rPr>
            <w:i/>
            <w:sz w:val="16"/>
            <w:szCs w:val="16"/>
          </w:rPr>
          <w:delText>,</w:delText>
        </w:r>
      </w:del>
      <w:r w:rsidR="0073025D" w:rsidRPr="00545590">
        <w:rPr>
          <w:i/>
          <w:sz w:val="16"/>
          <w:szCs w:val="16"/>
        </w:rPr>
        <w:t xml:space="preserve"> </w:t>
      </w:r>
      <w:r w:rsidRPr="00545590">
        <w:rPr>
          <w:i/>
          <w:sz w:val="16"/>
          <w:szCs w:val="16"/>
        </w:rPr>
        <w:t>)</w:t>
      </w:r>
    </w:p>
    <w:p w14:paraId="7A54A12A" w14:textId="77777777" w:rsidR="0025516A" w:rsidRPr="00545590" w:rsidRDefault="0025516A" w:rsidP="0025516A">
      <w:pPr>
        <w:pStyle w:val="Listenabsatz"/>
        <w:numPr>
          <w:ilvl w:val="1"/>
          <w:numId w:val="6"/>
        </w:numPr>
        <w:rPr>
          <w:i/>
          <w:sz w:val="16"/>
          <w:szCs w:val="16"/>
        </w:rPr>
      </w:pPr>
      <w:proofErr w:type="spellStart"/>
      <w:r>
        <w:t>Paraartikuläre</w:t>
      </w:r>
      <w:proofErr w:type="spellEnd"/>
      <w:r>
        <w:t xml:space="preserve"> Veränderungen </w:t>
      </w:r>
      <w:r w:rsidRPr="00545590">
        <w:rPr>
          <w:i/>
          <w:sz w:val="16"/>
          <w:szCs w:val="16"/>
        </w:rPr>
        <w:t>(Weichteilschwellung, abnorme Strukturen, Verkalkungen)</w:t>
      </w:r>
    </w:p>
    <w:p w14:paraId="1BB7C671" w14:textId="77777777" w:rsidR="0025516A" w:rsidRDefault="0025516A" w:rsidP="0025516A">
      <w:pPr>
        <w:pStyle w:val="Listenabsatz"/>
        <w:numPr>
          <w:ilvl w:val="1"/>
          <w:numId w:val="6"/>
        </w:numPr>
      </w:pPr>
      <w:proofErr w:type="spellStart"/>
      <w:r>
        <w:t>coxiales</w:t>
      </w:r>
      <w:proofErr w:type="spellEnd"/>
      <w:r>
        <w:t xml:space="preserve"> und </w:t>
      </w:r>
      <w:proofErr w:type="spellStart"/>
      <w:r>
        <w:t>femorales</w:t>
      </w:r>
      <w:proofErr w:type="spellEnd"/>
      <w:r>
        <w:t xml:space="preserve"> off-set </w:t>
      </w:r>
      <w:r w:rsidRPr="00545590">
        <w:rPr>
          <w:i/>
          <w:sz w:val="16"/>
          <w:szCs w:val="16"/>
        </w:rPr>
        <w:t>(ggf. Messmethoden</w:t>
      </w:r>
      <w:r w:rsidR="00545590">
        <w:rPr>
          <w:i/>
          <w:sz w:val="16"/>
          <w:szCs w:val="16"/>
        </w:rPr>
        <w:t>, s.u.</w:t>
      </w:r>
      <w:r w:rsidRPr="00545590">
        <w:rPr>
          <w:i/>
          <w:sz w:val="16"/>
          <w:szCs w:val="16"/>
        </w:rPr>
        <w:t>)</w:t>
      </w:r>
    </w:p>
    <w:p w14:paraId="74448C07" w14:textId="77777777" w:rsidR="0025516A" w:rsidRDefault="0025516A" w:rsidP="0025516A">
      <w:pPr>
        <w:pStyle w:val="Listenabsatz"/>
        <w:numPr>
          <w:ilvl w:val="1"/>
          <w:numId w:val="6"/>
        </w:numPr>
      </w:pPr>
      <w:r>
        <w:t>Beckenarchitektur</w:t>
      </w:r>
    </w:p>
    <w:p w14:paraId="04BCE47A" w14:textId="77777777" w:rsidR="000B63FB" w:rsidRDefault="000B63FB" w:rsidP="000B63FB">
      <w:pPr>
        <w:pStyle w:val="Listenabsatz"/>
        <w:ind w:left="3912"/>
      </w:pPr>
    </w:p>
    <w:p w14:paraId="5D95E094" w14:textId="77777777" w:rsidR="0025516A" w:rsidRPr="000B63FB" w:rsidRDefault="0025516A" w:rsidP="0025516A">
      <w:pPr>
        <w:pStyle w:val="Listenabsatz"/>
        <w:numPr>
          <w:ilvl w:val="0"/>
          <w:numId w:val="6"/>
        </w:numPr>
        <w:rPr>
          <w:b/>
        </w:rPr>
      </w:pPr>
      <w:r w:rsidRPr="000B63FB">
        <w:rPr>
          <w:b/>
        </w:rPr>
        <w:t>Beurteilung:</w:t>
      </w:r>
    </w:p>
    <w:p w14:paraId="59D579D0" w14:textId="77777777" w:rsidR="0025516A" w:rsidRPr="0073025D" w:rsidRDefault="0025516A" w:rsidP="0025516A">
      <w:pPr>
        <w:pStyle w:val="Listenabsatz"/>
        <w:numPr>
          <w:ilvl w:val="1"/>
          <w:numId w:val="6"/>
        </w:numPr>
      </w:pPr>
      <w:r>
        <w:t xml:space="preserve">Alterskonformer Befund </w:t>
      </w:r>
      <w:r w:rsidRPr="0025516A">
        <w:rPr>
          <w:b/>
          <w:i/>
        </w:rPr>
        <w:t>oder</w:t>
      </w:r>
    </w:p>
    <w:p w14:paraId="6DAEF78D" w14:textId="77777777" w:rsidR="0073025D" w:rsidRPr="0073025D" w:rsidRDefault="0073025D" w:rsidP="0025516A">
      <w:pPr>
        <w:pStyle w:val="Listenabsatz"/>
        <w:numPr>
          <w:ilvl w:val="1"/>
          <w:numId w:val="6"/>
        </w:numPr>
      </w:pPr>
      <w:r w:rsidRPr="0073025D">
        <w:t xml:space="preserve">Pathologischer </w:t>
      </w:r>
      <w:r>
        <w:t>B</w:t>
      </w:r>
      <w:r w:rsidRPr="0073025D">
        <w:t>efund</w:t>
      </w:r>
    </w:p>
    <w:p w14:paraId="6C5BD800" w14:textId="77777777" w:rsidR="0025516A" w:rsidRPr="00545590" w:rsidRDefault="0025516A" w:rsidP="0025516A">
      <w:pPr>
        <w:pStyle w:val="Listenabsatz"/>
        <w:numPr>
          <w:ilvl w:val="2"/>
          <w:numId w:val="6"/>
        </w:numPr>
        <w:rPr>
          <w:i/>
          <w:sz w:val="16"/>
          <w:szCs w:val="16"/>
        </w:rPr>
      </w:pPr>
      <w:del w:id="13" w:author="Rolf Janka" w:date="2019-12-02T22:30:00Z">
        <w:r w:rsidDel="00813126">
          <w:lastRenderedPageBreak/>
          <w:delText xml:space="preserve">Nachweis einer </w:delText>
        </w:r>
      </w:del>
      <w:proofErr w:type="spellStart"/>
      <w:r>
        <w:t>Coxarthrose</w:t>
      </w:r>
      <w:proofErr w:type="spellEnd"/>
      <w:r>
        <w:t xml:space="preserve"> </w:t>
      </w:r>
      <w:r w:rsidRPr="00545590">
        <w:rPr>
          <w:i/>
          <w:sz w:val="16"/>
          <w:szCs w:val="16"/>
        </w:rPr>
        <w:t>(</w:t>
      </w:r>
      <w:proofErr w:type="spellStart"/>
      <w:r w:rsidRPr="00545590">
        <w:rPr>
          <w:i/>
          <w:sz w:val="16"/>
          <w:szCs w:val="16"/>
        </w:rPr>
        <w:t>dysplastisch</w:t>
      </w:r>
      <w:proofErr w:type="spellEnd"/>
      <w:r w:rsidRPr="00545590">
        <w:rPr>
          <w:i/>
          <w:sz w:val="16"/>
          <w:szCs w:val="16"/>
        </w:rPr>
        <w:t>, degenerativ oder posttraumatisch)</w:t>
      </w:r>
      <w:r w:rsidR="0073025D" w:rsidRPr="00545590">
        <w:rPr>
          <w:i/>
          <w:sz w:val="16"/>
          <w:szCs w:val="16"/>
        </w:rPr>
        <w:t xml:space="preserve"> </w:t>
      </w:r>
    </w:p>
    <w:p w14:paraId="1A7A7AE7" w14:textId="77777777" w:rsidR="0025516A" w:rsidRDefault="0025516A" w:rsidP="00813126">
      <w:pPr>
        <w:pStyle w:val="Listenabsatz"/>
        <w:numPr>
          <w:ilvl w:val="3"/>
          <w:numId w:val="6"/>
        </w:numPr>
        <w:pPrChange w:id="14" w:author="Rolf Janka" w:date="2019-12-02T22:31:00Z">
          <w:pPr>
            <w:pStyle w:val="Listenabsatz"/>
            <w:numPr>
              <w:ilvl w:val="2"/>
              <w:numId w:val="6"/>
            </w:numPr>
            <w:ind w:left="4632" w:hanging="360"/>
          </w:pPr>
        </w:pPrChange>
      </w:pPr>
      <w:r>
        <w:t xml:space="preserve">Schweregrad nach </w:t>
      </w:r>
      <w:proofErr w:type="spellStart"/>
      <w:r>
        <w:t>Kellgren</w:t>
      </w:r>
      <w:proofErr w:type="spellEnd"/>
      <w:r>
        <w:t xml:space="preserve"> in der Modifikation nach Braunschweig</w:t>
      </w:r>
    </w:p>
    <w:p w14:paraId="67C9AFFB" w14:textId="77777777" w:rsidR="0025516A" w:rsidRDefault="0073025D" w:rsidP="0025516A">
      <w:pPr>
        <w:pStyle w:val="Listenabsatz"/>
        <w:numPr>
          <w:ilvl w:val="2"/>
          <w:numId w:val="6"/>
        </w:numPr>
      </w:pPr>
      <w:r>
        <w:t>Ausmaß</w:t>
      </w:r>
      <w:r w:rsidR="0025516A">
        <w:t xml:space="preserve"> der Fehlstellungen</w:t>
      </w:r>
      <w:r>
        <w:t xml:space="preserve"> </w:t>
      </w:r>
      <w:r w:rsidRPr="00545590">
        <w:rPr>
          <w:i/>
          <w:sz w:val="16"/>
          <w:szCs w:val="16"/>
        </w:rPr>
        <w:t>(ggf. Maß</w:t>
      </w:r>
      <w:r w:rsidR="00545590">
        <w:rPr>
          <w:i/>
          <w:sz w:val="16"/>
          <w:szCs w:val="16"/>
        </w:rPr>
        <w:t xml:space="preserve">angaben) </w:t>
      </w:r>
      <w:r w:rsidR="00545590" w:rsidRPr="00545590">
        <w:t>v</w:t>
      </w:r>
      <w:r w:rsidR="0025516A">
        <w:t xml:space="preserve">on </w:t>
      </w:r>
      <w:proofErr w:type="spellStart"/>
      <w:r w:rsidR="0025516A">
        <w:t>coxialen</w:t>
      </w:r>
      <w:proofErr w:type="spellEnd"/>
      <w:r w:rsidR="0025516A">
        <w:t xml:space="preserve"> und </w:t>
      </w:r>
      <w:proofErr w:type="spellStart"/>
      <w:r w:rsidR="0025516A">
        <w:t>femoralen</w:t>
      </w:r>
      <w:proofErr w:type="spellEnd"/>
      <w:r w:rsidR="0025516A">
        <w:t xml:space="preserve"> Gelenkpartnern</w:t>
      </w:r>
    </w:p>
    <w:p w14:paraId="3F7115A3" w14:textId="77777777" w:rsidR="000B63FB" w:rsidRPr="00545590" w:rsidRDefault="000B63FB" w:rsidP="0025516A">
      <w:pPr>
        <w:pStyle w:val="Listenabsatz"/>
        <w:numPr>
          <w:ilvl w:val="2"/>
          <w:numId w:val="6"/>
        </w:numPr>
        <w:rPr>
          <w:i/>
          <w:sz w:val="16"/>
          <w:szCs w:val="16"/>
        </w:rPr>
      </w:pPr>
      <w:proofErr w:type="spellStart"/>
      <w:r>
        <w:t>O</w:t>
      </w:r>
      <w:r w:rsidR="0073025D">
        <w:t>s</w:t>
      </w:r>
      <w:r>
        <w:t>säre</w:t>
      </w:r>
      <w:proofErr w:type="spellEnd"/>
      <w:r>
        <w:t xml:space="preserve"> </w:t>
      </w:r>
      <w:r w:rsidR="0073025D">
        <w:t>Befunde des B</w:t>
      </w:r>
      <w:r>
        <w:t xml:space="preserve">eckens </w:t>
      </w:r>
      <w:r w:rsidRPr="00545590">
        <w:rPr>
          <w:i/>
          <w:sz w:val="16"/>
          <w:szCs w:val="16"/>
        </w:rPr>
        <w:t>(Dysplasien, posttraumatische oder –</w:t>
      </w:r>
      <w:r w:rsidR="0073025D" w:rsidRPr="00545590">
        <w:rPr>
          <w:i/>
          <w:sz w:val="16"/>
          <w:szCs w:val="16"/>
        </w:rPr>
        <w:t>op</w:t>
      </w:r>
      <w:r w:rsidRPr="00545590">
        <w:rPr>
          <w:i/>
          <w:sz w:val="16"/>
          <w:szCs w:val="16"/>
        </w:rPr>
        <w:t>erative Deformierungen)</w:t>
      </w:r>
    </w:p>
    <w:p w14:paraId="7057E5CE" w14:textId="77777777" w:rsidR="0073025D" w:rsidRDefault="0073025D" w:rsidP="0025516A">
      <w:pPr>
        <w:pStyle w:val="Listenabsatz"/>
        <w:numPr>
          <w:ilvl w:val="2"/>
          <w:numId w:val="6"/>
        </w:numPr>
      </w:pPr>
      <w:r>
        <w:t>Weiterführende Diagnostik: z.B. CT zur Pfannenbodendiagnostik</w:t>
      </w:r>
    </w:p>
    <w:p w14:paraId="7717F6A2" w14:textId="77777777" w:rsidR="0073025D" w:rsidRDefault="0073025D" w:rsidP="0073025D"/>
    <w:p w14:paraId="6D5DAD25" w14:textId="77777777" w:rsidR="00545590" w:rsidRDefault="00545590" w:rsidP="0073025D"/>
    <w:p w14:paraId="3DC84DDE" w14:textId="77777777" w:rsidR="0073025D" w:rsidRPr="001544C4" w:rsidRDefault="0073025D" w:rsidP="0073025D">
      <w:pPr>
        <w:pStyle w:val="Listenabsatz"/>
        <w:numPr>
          <w:ilvl w:val="0"/>
          <w:numId w:val="5"/>
        </w:numPr>
        <w:rPr>
          <w:b/>
          <w:sz w:val="28"/>
          <w:szCs w:val="28"/>
        </w:rPr>
      </w:pPr>
      <w:r w:rsidRPr="001544C4">
        <w:rPr>
          <w:b/>
          <w:sz w:val="28"/>
          <w:szCs w:val="28"/>
        </w:rPr>
        <w:t>Computertomographie:</w:t>
      </w:r>
    </w:p>
    <w:p w14:paraId="48600701" w14:textId="77777777" w:rsidR="0073025D" w:rsidRDefault="0073025D" w:rsidP="0073025D">
      <w:pPr>
        <w:pStyle w:val="Listenabsatz"/>
        <w:ind w:left="1800"/>
      </w:pPr>
    </w:p>
    <w:p w14:paraId="26F98489" w14:textId="77777777" w:rsidR="0073025D" w:rsidRDefault="0073025D" w:rsidP="0073025D">
      <w:pPr>
        <w:pStyle w:val="Listenabsatz"/>
        <w:ind w:left="1800"/>
        <w:rPr>
          <w:i/>
          <w:sz w:val="20"/>
          <w:szCs w:val="20"/>
        </w:rPr>
      </w:pPr>
      <w:r w:rsidRPr="001544C4">
        <w:rPr>
          <w:b/>
        </w:rPr>
        <w:t>Methodik:</w:t>
      </w:r>
      <w:r>
        <w:t xml:space="preserve"> axiale CT in Spiral- oder Einzelschichttechnik mit axialer, sag. </w:t>
      </w:r>
      <w:r w:rsidR="001544C4">
        <w:t>u</w:t>
      </w:r>
      <w:r>
        <w:t xml:space="preserve">nd </w:t>
      </w:r>
      <w:r w:rsidR="001544C4">
        <w:t xml:space="preserve">koronarer </w:t>
      </w:r>
      <w:proofErr w:type="spellStart"/>
      <w:r w:rsidR="001544C4">
        <w:t>uniplanarer</w:t>
      </w:r>
      <w:proofErr w:type="spellEnd"/>
      <w:r w:rsidR="001544C4">
        <w:t xml:space="preserve"> Reko</w:t>
      </w:r>
      <w:r>
        <w:t>n</w:t>
      </w:r>
      <w:r w:rsidR="001544C4">
        <w:t>s</w:t>
      </w:r>
      <w:r>
        <w:t xml:space="preserve">truktion </w:t>
      </w:r>
      <w:r w:rsidRPr="001544C4">
        <w:rPr>
          <w:i/>
          <w:sz w:val="20"/>
          <w:szCs w:val="20"/>
        </w:rPr>
        <w:t xml:space="preserve">(3-D-Rekonstrukltion in </w:t>
      </w:r>
      <w:proofErr w:type="spellStart"/>
      <w:r w:rsidRPr="001544C4">
        <w:rPr>
          <w:i/>
          <w:sz w:val="20"/>
          <w:szCs w:val="20"/>
        </w:rPr>
        <w:t>surface</w:t>
      </w:r>
      <w:proofErr w:type="spellEnd"/>
      <w:r w:rsidRPr="001544C4">
        <w:rPr>
          <w:i/>
          <w:sz w:val="20"/>
          <w:szCs w:val="20"/>
        </w:rPr>
        <w:t xml:space="preserve">-technik ad libitum, </w:t>
      </w:r>
      <w:proofErr w:type="spellStart"/>
      <w:r w:rsidRPr="001544C4">
        <w:rPr>
          <w:i/>
          <w:sz w:val="20"/>
          <w:szCs w:val="20"/>
        </w:rPr>
        <w:t>dig</w:t>
      </w:r>
      <w:proofErr w:type="spellEnd"/>
      <w:r w:rsidRPr="001544C4">
        <w:rPr>
          <w:i/>
          <w:sz w:val="20"/>
          <w:szCs w:val="20"/>
        </w:rPr>
        <w:t>. Datensatz für präoperative Planung</w:t>
      </w:r>
      <w:r w:rsidR="001544C4">
        <w:rPr>
          <w:i/>
          <w:sz w:val="20"/>
          <w:szCs w:val="20"/>
        </w:rPr>
        <w:t xml:space="preserve">, intraoperative Navigation bzw. </w:t>
      </w:r>
      <w:proofErr w:type="spellStart"/>
      <w:r w:rsidR="001544C4">
        <w:rPr>
          <w:i/>
          <w:sz w:val="20"/>
          <w:szCs w:val="20"/>
        </w:rPr>
        <w:t>indiv</w:t>
      </w:r>
      <w:proofErr w:type="spellEnd"/>
      <w:r w:rsidR="001544C4">
        <w:rPr>
          <w:i/>
          <w:sz w:val="20"/>
          <w:szCs w:val="20"/>
        </w:rPr>
        <w:t>. Prothesenherstellung</w:t>
      </w:r>
      <w:r w:rsidRPr="001544C4">
        <w:rPr>
          <w:i/>
          <w:sz w:val="20"/>
          <w:szCs w:val="20"/>
        </w:rPr>
        <w:t>)</w:t>
      </w:r>
      <w:r w:rsidR="001544C4">
        <w:rPr>
          <w:i/>
          <w:sz w:val="20"/>
          <w:szCs w:val="20"/>
        </w:rPr>
        <w:t xml:space="preserve"> – es gelten stand. Untersuchungsempfehlungen aus Leitlinien, der BÄK und des Strahlenschutzamtes (Dosisreferenzwerte)</w:t>
      </w:r>
    </w:p>
    <w:p w14:paraId="4D5E4712" w14:textId="77777777" w:rsidR="001544C4" w:rsidRDefault="001544C4" w:rsidP="0073025D">
      <w:pPr>
        <w:pStyle w:val="Listenabsatz"/>
        <w:ind w:left="1800"/>
        <w:rPr>
          <w:b/>
        </w:rPr>
      </w:pPr>
      <w:proofErr w:type="spellStart"/>
      <w:r>
        <w:rPr>
          <w:b/>
        </w:rPr>
        <w:t>Strukt</w:t>
      </w:r>
      <w:proofErr w:type="spellEnd"/>
      <w:r>
        <w:rPr>
          <w:b/>
        </w:rPr>
        <w:t xml:space="preserve">. Befundung </w:t>
      </w:r>
      <w:r w:rsidRPr="001544C4">
        <w:t>(Facharztstandard):</w:t>
      </w:r>
    </w:p>
    <w:p w14:paraId="34D96C6F" w14:textId="77777777" w:rsidR="001544C4" w:rsidRDefault="001544C4" w:rsidP="001544C4">
      <w:r>
        <w:tab/>
      </w:r>
      <w:r>
        <w:tab/>
      </w:r>
      <w:r>
        <w:tab/>
      </w:r>
      <w:r>
        <w:tab/>
      </w:r>
      <w:proofErr w:type="spellStart"/>
      <w:r>
        <w:t>Befundungsdokument</w:t>
      </w:r>
      <w:proofErr w:type="spellEnd"/>
      <w:r>
        <w:t xml:space="preserve"> gliedert sich in</w:t>
      </w:r>
    </w:p>
    <w:p w14:paraId="1421B193" w14:textId="77777777" w:rsidR="001544C4" w:rsidRPr="001544C4" w:rsidRDefault="001544C4" w:rsidP="001544C4">
      <w:pPr>
        <w:pStyle w:val="Listenabsatz"/>
        <w:numPr>
          <w:ilvl w:val="0"/>
          <w:numId w:val="6"/>
        </w:numPr>
        <w:rPr>
          <w:b/>
        </w:rPr>
      </w:pPr>
      <w:r w:rsidRPr="001544C4">
        <w:rPr>
          <w:b/>
        </w:rPr>
        <w:t>Beschreibung:</w:t>
      </w:r>
    </w:p>
    <w:p w14:paraId="6BA6004F" w14:textId="77777777" w:rsidR="001544C4" w:rsidRDefault="001544C4" w:rsidP="001544C4">
      <w:pPr>
        <w:pStyle w:val="Listenabsatz"/>
        <w:numPr>
          <w:ilvl w:val="1"/>
          <w:numId w:val="6"/>
        </w:numPr>
      </w:pPr>
      <w:proofErr w:type="spellStart"/>
      <w:r>
        <w:t>Kompakta</w:t>
      </w:r>
      <w:proofErr w:type="spellEnd"/>
      <w:r>
        <w:t xml:space="preserve">- und </w:t>
      </w:r>
      <w:proofErr w:type="spellStart"/>
      <w:r>
        <w:t>Spongiosastruktur</w:t>
      </w:r>
      <w:proofErr w:type="spellEnd"/>
    </w:p>
    <w:p w14:paraId="5A66C179" w14:textId="77777777" w:rsidR="001544C4" w:rsidRDefault="001544C4" w:rsidP="001544C4">
      <w:pPr>
        <w:pStyle w:val="Listenabsatz"/>
        <w:numPr>
          <w:ilvl w:val="1"/>
          <w:numId w:val="6"/>
        </w:numPr>
      </w:pPr>
      <w:r>
        <w:t>Konfiguration der Gelenkpartner</w:t>
      </w:r>
    </w:p>
    <w:p w14:paraId="331912A7" w14:textId="77777777" w:rsidR="001544C4" w:rsidRDefault="001544C4" w:rsidP="001544C4">
      <w:pPr>
        <w:pStyle w:val="Listenabsatz"/>
        <w:numPr>
          <w:ilvl w:val="1"/>
          <w:numId w:val="6"/>
        </w:numPr>
      </w:pPr>
      <w:r>
        <w:t>Pfannenbodenarchitektur (</w:t>
      </w:r>
      <w:proofErr w:type="spellStart"/>
      <w:r>
        <w:t>Osteophyten</w:t>
      </w:r>
      <w:proofErr w:type="spellEnd"/>
      <w:r>
        <w:t xml:space="preserve">) und Gelenkbinnenbefunde (z.B. alte </w:t>
      </w:r>
      <w:proofErr w:type="spellStart"/>
      <w:r>
        <w:t>Pipkin</w:t>
      </w:r>
      <w:proofErr w:type="spellEnd"/>
      <w:r>
        <w:t>-Fraktur)</w:t>
      </w:r>
    </w:p>
    <w:p w14:paraId="63ED6662" w14:textId="77777777" w:rsidR="001544C4" w:rsidRDefault="001544C4" w:rsidP="001544C4">
      <w:pPr>
        <w:pStyle w:val="Listenabsatz"/>
        <w:numPr>
          <w:ilvl w:val="1"/>
          <w:numId w:val="6"/>
        </w:numPr>
      </w:pPr>
      <w:proofErr w:type="spellStart"/>
      <w:r>
        <w:t>Periartikuläre</w:t>
      </w:r>
      <w:proofErr w:type="spellEnd"/>
      <w:r>
        <w:t xml:space="preserve"> Weichteilbefunde</w:t>
      </w:r>
    </w:p>
    <w:p w14:paraId="257DB603" w14:textId="77777777" w:rsidR="001544C4" w:rsidRPr="00545590" w:rsidRDefault="001544C4" w:rsidP="001544C4">
      <w:pPr>
        <w:pStyle w:val="Listenabsatz"/>
        <w:numPr>
          <w:ilvl w:val="1"/>
          <w:numId w:val="6"/>
        </w:numPr>
        <w:rPr>
          <w:i/>
          <w:sz w:val="16"/>
          <w:szCs w:val="16"/>
        </w:rPr>
      </w:pPr>
      <w:proofErr w:type="spellStart"/>
      <w:r>
        <w:t>Intraossäre</w:t>
      </w:r>
      <w:proofErr w:type="spellEnd"/>
      <w:r>
        <w:t xml:space="preserve"> Pathologien der Gelenkpartner und angrenzenden </w:t>
      </w:r>
      <w:proofErr w:type="spellStart"/>
      <w:r>
        <w:t>ossären</w:t>
      </w:r>
      <w:proofErr w:type="spellEnd"/>
      <w:r>
        <w:t xml:space="preserve"> Strukturen (</w:t>
      </w:r>
      <w:r w:rsidRPr="00545590">
        <w:rPr>
          <w:i/>
          <w:sz w:val="16"/>
          <w:szCs w:val="16"/>
        </w:rPr>
        <w:t xml:space="preserve">z.B. </w:t>
      </w:r>
      <w:proofErr w:type="spellStart"/>
      <w:r w:rsidRPr="00545590">
        <w:rPr>
          <w:i/>
          <w:sz w:val="16"/>
          <w:szCs w:val="16"/>
        </w:rPr>
        <w:t>Femurschaftverhältnisse</w:t>
      </w:r>
      <w:proofErr w:type="spellEnd"/>
      <w:r w:rsidRPr="00545590">
        <w:rPr>
          <w:i/>
          <w:sz w:val="16"/>
          <w:szCs w:val="16"/>
        </w:rPr>
        <w:t xml:space="preserve"> und </w:t>
      </w:r>
      <w:proofErr w:type="spellStart"/>
      <w:r w:rsidRPr="00545590">
        <w:rPr>
          <w:i/>
          <w:sz w:val="16"/>
          <w:szCs w:val="16"/>
        </w:rPr>
        <w:t>intramedulläre</w:t>
      </w:r>
      <w:proofErr w:type="spellEnd"/>
      <w:r w:rsidRPr="00545590">
        <w:rPr>
          <w:i/>
          <w:sz w:val="16"/>
          <w:szCs w:val="16"/>
        </w:rPr>
        <w:t xml:space="preserve"> Architektur)</w:t>
      </w:r>
    </w:p>
    <w:p w14:paraId="62BC66F5" w14:textId="77777777" w:rsidR="001544C4" w:rsidRPr="001D4A34" w:rsidRDefault="001544C4" w:rsidP="001544C4">
      <w:pPr>
        <w:pStyle w:val="Listenabsatz"/>
        <w:numPr>
          <w:ilvl w:val="0"/>
          <w:numId w:val="6"/>
        </w:numPr>
        <w:rPr>
          <w:b/>
        </w:rPr>
      </w:pPr>
      <w:r w:rsidRPr="001D4A34">
        <w:rPr>
          <w:b/>
        </w:rPr>
        <w:t>Beurteilung:</w:t>
      </w:r>
    </w:p>
    <w:p w14:paraId="70C6A4FC" w14:textId="77777777" w:rsidR="001544C4" w:rsidRDefault="001544C4" w:rsidP="001544C4">
      <w:pPr>
        <w:pStyle w:val="Listenabsatz"/>
        <w:numPr>
          <w:ilvl w:val="1"/>
          <w:numId w:val="6"/>
        </w:numPr>
      </w:pPr>
      <w:r>
        <w:t xml:space="preserve">Altersgemäßer Befund </w:t>
      </w:r>
      <w:r w:rsidRPr="001D4A34">
        <w:rPr>
          <w:b/>
          <w:i/>
        </w:rPr>
        <w:t>oder</w:t>
      </w:r>
      <w:r>
        <w:t xml:space="preserve"> (z.B.)</w:t>
      </w:r>
    </w:p>
    <w:p w14:paraId="0FB44B8A" w14:textId="77777777" w:rsidR="00545590" w:rsidRDefault="00545590" w:rsidP="001544C4">
      <w:pPr>
        <w:pStyle w:val="Listenabsatz"/>
        <w:numPr>
          <w:ilvl w:val="1"/>
          <w:numId w:val="6"/>
        </w:numPr>
      </w:pPr>
      <w:r>
        <w:t>Pathologischer Befund</w:t>
      </w:r>
    </w:p>
    <w:p w14:paraId="12C2A781" w14:textId="77777777" w:rsidR="00813126" w:rsidRPr="00813126" w:rsidRDefault="001544C4" w:rsidP="001544C4">
      <w:pPr>
        <w:pStyle w:val="Listenabsatz"/>
        <w:numPr>
          <w:ilvl w:val="2"/>
          <w:numId w:val="6"/>
        </w:numPr>
        <w:rPr>
          <w:ins w:id="15" w:author="Rolf Janka" w:date="2019-12-02T22:33:00Z"/>
          <w:i/>
          <w:sz w:val="16"/>
          <w:szCs w:val="16"/>
          <w:rPrChange w:id="16" w:author="Rolf Janka" w:date="2019-12-02T22:33:00Z">
            <w:rPr>
              <w:ins w:id="17" w:author="Rolf Janka" w:date="2019-12-02T22:33:00Z"/>
            </w:rPr>
          </w:rPrChange>
        </w:rPr>
      </w:pPr>
      <w:del w:id="18" w:author="Rolf Janka" w:date="2019-12-02T22:32:00Z">
        <w:r w:rsidDel="00813126">
          <w:delText>Nachweis de</w:delText>
        </w:r>
      </w:del>
      <w:ins w:id="19" w:author="Rolf Janka" w:date="2019-12-02T22:32:00Z">
        <w:r w:rsidR="00813126">
          <w:t>A</w:t>
        </w:r>
      </w:ins>
      <w:del w:id="20" w:author="Rolf Janka" w:date="2019-12-02T22:32:00Z">
        <w:r w:rsidDel="00813126">
          <w:delText>r a</w:delText>
        </w:r>
      </w:del>
      <w:r>
        <w:t>usgeprägte</w:t>
      </w:r>
      <w:del w:id="21" w:author="Rolf Janka" w:date="2019-12-02T22:32:00Z">
        <w:r w:rsidDel="00813126">
          <w:delText>n</w:delText>
        </w:r>
      </w:del>
      <w:r>
        <w:t xml:space="preserve"> deformierenden </w:t>
      </w:r>
      <w:proofErr w:type="spellStart"/>
      <w:r>
        <w:t>Coxarthrose</w:t>
      </w:r>
      <w:proofErr w:type="spellEnd"/>
      <w:r>
        <w:t xml:space="preserve"> </w:t>
      </w:r>
      <w:ins w:id="22" w:author="Rolf Janka" w:date="2019-12-02T22:33:00Z">
        <w:r w:rsidR="00813126" w:rsidRPr="00545590">
          <w:rPr>
            <w:i/>
            <w:sz w:val="16"/>
            <w:szCs w:val="16"/>
          </w:rPr>
          <w:t>(</w:t>
        </w:r>
        <w:proofErr w:type="spellStart"/>
        <w:r w:rsidR="00813126" w:rsidRPr="00545590">
          <w:rPr>
            <w:i/>
            <w:sz w:val="16"/>
            <w:szCs w:val="16"/>
          </w:rPr>
          <w:t>Kellgren</w:t>
        </w:r>
        <w:proofErr w:type="spellEnd"/>
        <w:r w:rsidR="00813126" w:rsidRPr="00545590">
          <w:rPr>
            <w:i/>
            <w:sz w:val="16"/>
            <w:szCs w:val="16"/>
          </w:rPr>
          <w:t>-Klassifikationen</w:t>
        </w:r>
        <w:r w:rsidR="00813126">
          <w:t xml:space="preserve"> </w:t>
        </w:r>
      </w:ins>
    </w:p>
    <w:p w14:paraId="50A0C672" w14:textId="77777777" w:rsidR="001544C4" w:rsidRPr="00545590" w:rsidRDefault="001544C4" w:rsidP="001544C4">
      <w:pPr>
        <w:pStyle w:val="Listenabsatz"/>
        <w:numPr>
          <w:ilvl w:val="2"/>
          <w:numId w:val="6"/>
        </w:numPr>
        <w:rPr>
          <w:i/>
          <w:sz w:val="16"/>
          <w:szCs w:val="16"/>
        </w:rPr>
      </w:pPr>
      <w:del w:id="23" w:author="Rolf Janka" w:date="2019-12-02T22:33:00Z">
        <w:r w:rsidDel="00813126">
          <w:delText xml:space="preserve">mit dringendem Verdacht auf </w:delText>
        </w:r>
      </w:del>
      <w:proofErr w:type="spellStart"/>
      <w:r>
        <w:t>Femurkopfnekrose</w:t>
      </w:r>
      <w:proofErr w:type="spellEnd"/>
      <w:r w:rsidR="001D4A34">
        <w:t xml:space="preserve"> </w:t>
      </w:r>
      <w:del w:id="24" w:author="Rolf Janka" w:date="2019-12-02T22:33:00Z">
        <w:r w:rsidR="001D4A34" w:rsidRPr="00545590" w:rsidDel="00813126">
          <w:rPr>
            <w:i/>
            <w:sz w:val="16"/>
            <w:szCs w:val="16"/>
          </w:rPr>
          <w:delText>(Kel</w:delText>
        </w:r>
        <w:r w:rsidR="00545590" w:rsidRPr="00545590" w:rsidDel="00813126">
          <w:rPr>
            <w:i/>
            <w:sz w:val="16"/>
            <w:szCs w:val="16"/>
          </w:rPr>
          <w:delText>l</w:delText>
        </w:r>
        <w:r w:rsidR="001D4A34" w:rsidRPr="00545590" w:rsidDel="00813126">
          <w:rPr>
            <w:i/>
            <w:sz w:val="16"/>
            <w:szCs w:val="16"/>
          </w:rPr>
          <w:delText>gren-Klassifikationen)</w:delText>
        </w:r>
      </w:del>
    </w:p>
    <w:p w14:paraId="42E9E14D" w14:textId="77777777" w:rsidR="001544C4" w:rsidRPr="00545590" w:rsidRDefault="001544C4" w:rsidP="001544C4">
      <w:pPr>
        <w:pStyle w:val="Listenabsatz"/>
        <w:numPr>
          <w:ilvl w:val="2"/>
          <w:numId w:val="6"/>
        </w:numPr>
        <w:rPr>
          <w:i/>
          <w:sz w:val="16"/>
          <w:szCs w:val="16"/>
        </w:rPr>
      </w:pPr>
      <w:proofErr w:type="spellStart"/>
      <w:r>
        <w:t>Schmalkalibriger</w:t>
      </w:r>
      <w:proofErr w:type="spellEnd"/>
      <w:r>
        <w:t xml:space="preserve"> </w:t>
      </w:r>
      <w:proofErr w:type="spellStart"/>
      <w:r>
        <w:t>femoraler</w:t>
      </w:r>
      <w:proofErr w:type="spellEnd"/>
      <w:r>
        <w:t xml:space="preserve"> </w:t>
      </w:r>
      <w:proofErr w:type="spellStart"/>
      <w:r>
        <w:t>Markraum</w:t>
      </w:r>
      <w:proofErr w:type="spellEnd"/>
      <w:r w:rsidR="001D4A34">
        <w:t xml:space="preserve"> </w:t>
      </w:r>
      <w:r w:rsidR="001D4A34" w:rsidRPr="00545590">
        <w:rPr>
          <w:i/>
          <w:sz w:val="16"/>
          <w:szCs w:val="16"/>
        </w:rPr>
        <w:t xml:space="preserve">(Vancouver-Klassifikation) </w:t>
      </w:r>
    </w:p>
    <w:p w14:paraId="2175114E" w14:textId="77777777" w:rsidR="001544C4" w:rsidRPr="00545590" w:rsidRDefault="001544C4" w:rsidP="001544C4">
      <w:pPr>
        <w:pStyle w:val="Listenabsatz"/>
        <w:numPr>
          <w:ilvl w:val="2"/>
          <w:numId w:val="6"/>
        </w:numPr>
        <w:rPr>
          <w:i/>
          <w:sz w:val="16"/>
          <w:szCs w:val="16"/>
        </w:rPr>
      </w:pPr>
      <w:del w:id="25" w:author="Rolf Janka" w:date="2019-12-02T22:34:00Z">
        <w:r w:rsidDel="00813126">
          <w:delText>Nachweis des</w:delText>
        </w:r>
      </w:del>
      <w:ins w:id="26" w:author="Rolf Janka" w:date="2019-12-02T22:34:00Z">
        <w:r w:rsidR="00813126">
          <w:t>R</w:t>
        </w:r>
      </w:ins>
      <w:del w:id="27" w:author="Rolf Janka" w:date="2019-12-02T22:34:00Z">
        <w:r w:rsidDel="00813126">
          <w:delText xml:space="preserve"> r</w:delText>
        </w:r>
      </w:del>
      <w:r>
        <w:t>ingförmige</w:t>
      </w:r>
      <w:del w:id="28" w:author="Rolf Janka" w:date="2019-12-02T22:34:00Z">
        <w:r w:rsidDel="00813126">
          <w:delText>n</w:delText>
        </w:r>
      </w:del>
      <w:ins w:id="29" w:author="Rolf Janka" w:date="2019-12-02T22:34:00Z">
        <w:r w:rsidR="00813126">
          <w:t>r</w:t>
        </w:r>
      </w:ins>
      <w:r>
        <w:t xml:space="preserve"> </w:t>
      </w:r>
      <w:proofErr w:type="spellStart"/>
      <w:r>
        <w:t>Pfannenbodenostophyt</w:t>
      </w:r>
      <w:proofErr w:type="spellEnd"/>
      <w:del w:id="30" w:author="Rolf Janka" w:date="2019-12-02T22:34:00Z">
        <w:r w:rsidDel="00813126">
          <w:delText>ens</w:delText>
        </w:r>
      </w:del>
      <w:r>
        <w:t xml:space="preserve"> mit konsekutivem </w:t>
      </w:r>
      <w:r w:rsidR="001D4A34">
        <w:t xml:space="preserve">Lateralversatz des </w:t>
      </w:r>
      <w:proofErr w:type="spellStart"/>
      <w:r w:rsidR="001D4A34">
        <w:t>femoralen</w:t>
      </w:r>
      <w:proofErr w:type="spellEnd"/>
      <w:r w:rsidR="001D4A34">
        <w:t xml:space="preserve"> Off-Sets </w:t>
      </w:r>
      <w:r w:rsidR="001D4A34" w:rsidRPr="00545590">
        <w:rPr>
          <w:i/>
          <w:sz w:val="16"/>
          <w:szCs w:val="16"/>
        </w:rPr>
        <w:t xml:space="preserve">(Messverfahren nach </w:t>
      </w:r>
      <w:proofErr w:type="spellStart"/>
      <w:r w:rsidR="001D4A34" w:rsidRPr="00545590">
        <w:rPr>
          <w:i/>
          <w:sz w:val="16"/>
          <w:szCs w:val="16"/>
        </w:rPr>
        <w:t>Penning</w:t>
      </w:r>
      <w:proofErr w:type="spellEnd"/>
      <w:r w:rsidR="001D4A34" w:rsidRPr="00545590">
        <w:rPr>
          <w:i/>
          <w:sz w:val="16"/>
          <w:szCs w:val="16"/>
        </w:rPr>
        <w:t xml:space="preserve"> oder </w:t>
      </w:r>
      <w:proofErr w:type="spellStart"/>
      <w:r w:rsidR="001D4A34" w:rsidRPr="00545590">
        <w:rPr>
          <w:i/>
          <w:sz w:val="16"/>
          <w:szCs w:val="16"/>
        </w:rPr>
        <w:t>Gehring&amp;Graw</w:t>
      </w:r>
      <w:proofErr w:type="spellEnd"/>
      <w:r w:rsidR="001D4A34" w:rsidRPr="00545590">
        <w:rPr>
          <w:i/>
          <w:sz w:val="16"/>
          <w:szCs w:val="16"/>
        </w:rPr>
        <w:t>)</w:t>
      </w:r>
    </w:p>
    <w:p w14:paraId="23259802" w14:textId="77777777" w:rsidR="001D4A34" w:rsidRDefault="001D4A34" w:rsidP="001544C4">
      <w:pPr>
        <w:pStyle w:val="Listenabsatz"/>
        <w:numPr>
          <w:ilvl w:val="2"/>
          <w:numId w:val="6"/>
        </w:numPr>
      </w:pPr>
      <w:del w:id="31" w:author="Rolf Janka" w:date="2019-12-02T22:34:00Z">
        <w:r w:rsidDel="00813126">
          <w:delText xml:space="preserve">Nachweis einer </w:delText>
        </w:r>
      </w:del>
      <w:r>
        <w:t>Cam-Deformität des Schenkelhalses</w:t>
      </w:r>
      <w:ins w:id="32" w:author="Rolf Janka" w:date="2019-12-02T22:34:00Z">
        <w:r w:rsidR="00813126">
          <w:t xml:space="preserve"> (wie messen??)</w:t>
        </w:r>
      </w:ins>
    </w:p>
    <w:p w14:paraId="744540D1" w14:textId="77777777" w:rsidR="001D4A34" w:rsidRDefault="001D4A34" w:rsidP="001544C4">
      <w:pPr>
        <w:pStyle w:val="Listenabsatz"/>
        <w:numPr>
          <w:ilvl w:val="2"/>
          <w:numId w:val="6"/>
        </w:numPr>
      </w:pPr>
      <w:r>
        <w:t>Hinweis auf weiterführende Bildgebung</w:t>
      </w:r>
    </w:p>
    <w:p w14:paraId="1FD485B1" w14:textId="77777777" w:rsidR="001D4A34" w:rsidRDefault="00545590" w:rsidP="001D4A34">
      <w:pPr>
        <w:pStyle w:val="Listenabsatz"/>
        <w:numPr>
          <w:ilvl w:val="3"/>
          <w:numId w:val="6"/>
        </w:numPr>
      </w:pPr>
      <w:del w:id="33" w:author="Rolf Janka" w:date="2019-12-02T22:35:00Z">
        <w:r w:rsidDel="00813126">
          <w:delText>Z</w:delText>
        </w:r>
      </w:del>
      <w:ins w:id="34" w:author="Rolf Janka" w:date="2019-12-02T22:35:00Z">
        <w:r w:rsidR="00813126">
          <w:t>z</w:t>
        </w:r>
      </w:ins>
      <w:r>
        <w:t xml:space="preserve">.B. </w:t>
      </w:r>
      <w:r w:rsidR="001D4A34">
        <w:t xml:space="preserve">MR </w:t>
      </w:r>
      <w:del w:id="35" w:author="Rolf Janka" w:date="2019-12-02T22:35:00Z">
        <w:r w:rsidR="001D4A34" w:rsidDel="00813126">
          <w:delText>zum Nachweis</w:delText>
        </w:r>
      </w:del>
      <w:ins w:id="36" w:author="Rolf Janka" w:date="2019-12-02T22:35:00Z">
        <w:r w:rsidR="00813126">
          <w:t>zur Beurteilung</w:t>
        </w:r>
      </w:ins>
      <w:r w:rsidR="001D4A34">
        <w:t xml:space="preserve"> des </w:t>
      </w:r>
      <w:ins w:id="37" w:author="Rolf Janka" w:date="2019-12-02T22:35:00Z">
        <w:r w:rsidR="00813126">
          <w:t xml:space="preserve">Vorliegens und </w:t>
        </w:r>
      </w:ins>
      <w:r w:rsidR="001D4A34">
        <w:t xml:space="preserve">Ausmaßes </w:t>
      </w:r>
      <w:del w:id="38" w:author="Rolf Janka" w:date="2019-12-02T22:35:00Z">
        <w:r w:rsidR="001D4A34" w:rsidDel="00813126">
          <w:delText xml:space="preserve">der </w:delText>
        </w:r>
      </w:del>
      <w:ins w:id="39" w:author="Rolf Janka" w:date="2019-12-02T22:35:00Z">
        <w:r w:rsidR="00813126">
          <w:t xml:space="preserve">einer </w:t>
        </w:r>
      </w:ins>
      <w:proofErr w:type="spellStart"/>
      <w:r w:rsidR="001D4A34">
        <w:t>Femurkopfnekrose</w:t>
      </w:r>
      <w:proofErr w:type="spellEnd"/>
      <w:r w:rsidR="001D4A34">
        <w:t xml:space="preserve"> bzw. zum Ausschluss des Verdachts auf </w:t>
      </w:r>
      <w:r>
        <w:t xml:space="preserve">additives </w:t>
      </w:r>
      <w:proofErr w:type="spellStart"/>
      <w:r>
        <w:t>Osteoidosteom</w:t>
      </w:r>
      <w:proofErr w:type="spellEnd"/>
      <w:r>
        <w:t xml:space="preserve"> </w:t>
      </w:r>
      <w:proofErr w:type="spellStart"/>
      <w:r>
        <w:t>femoro</w:t>
      </w:r>
      <w:r w:rsidR="001D4A34">
        <w:t>-</w:t>
      </w:r>
      <w:del w:id="40" w:author="Rolf Janka" w:date="2019-12-02T22:35:00Z">
        <w:r w:rsidR="001D4A34" w:rsidDel="00813126">
          <w:delText>subtrochanter</w:delText>
        </w:r>
      </w:del>
      <w:ins w:id="41" w:author="Rolf Janka" w:date="2019-12-02T22:35:00Z">
        <w:r w:rsidR="00813126">
          <w:t>subtrochant</w:t>
        </w:r>
        <w:r w:rsidR="00813126">
          <w:t>ä</w:t>
        </w:r>
        <w:r w:rsidR="00813126">
          <w:t>r</w:t>
        </w:r>
      </w:ins>
      <w:proofErr w:type="spellEnd"/>
    </w:p>
    <w:p w14:paraId="3719A334" w14:textId="77777777" w:rsidR="007A0B6C" w:rsidRDefault="007A0B6C" w:rsidP="007A0B6C"/>
    <w:p w14:paraId="6D96DBCD" w14:textId="77777777" w:rsidR="007A0B6C" w:rsidRDefault="007A0B6C" w:rsidP="007A0B6C"/>
    <w:p w14:paraId="4F7B467A" w14:textId="77777777" w:rsidR="00545590" w:rsidRDefault="00545590" w:rsidP="007A0B6C"/>
    <w:p w14:paraId="474B8BAA" w14:textId="77777777" w:rsidR="007A0B6C" w:rsidRPr="0091653E" w:rsidRDefault="007A0B6C" w:rsidP="007A0B6C">
      <w:pPr>
        <w:ind w:left="1416"/>
        <w:rPr>
          <w:b/>
          <w:sz w:val="28"/>
          <w:szCs w:val="28"/>
        </w:rPr>
      </w:pPr>
      <w:r w:rsidRPr="0091653E">
        <w:rPr>
          <w:b/>
          <w:sz w:val="28"/>
          <w:szCs w:val="28"/>
        </w:rPr>
        <w:t>3.</w:t>
      </w:r>
      <w:r>
        <w:t xml:space="preserve"> </w:t>
      </w:r>
      <w:r w:rsidRPr="0091653E">
        <w:rPr>
          <w:b/>
          <w:sz w:val="28"/>
          <w:szCs w:val="28"/>
        </w:rPr>
        <w:t>Kernspintomographie</w:t>
      </w:r>
    </w:p>
    <w:p w14:paraId="3839CE54" w14:textId="77777777" w:rsidR="007A0B6C" w:rsidRDefault="007A0B6C" w:rsidP="007A0B6C">
      <w:pPr>
        <w:ind w:left="1416"/>
      </w:pPr>
    </w:p>
    <w:p w14:paraId="1CAD30A1" w14:textId="77777777" w:rsidR="007A0B6C" w:rsidRDefault="007A0B6C" w:rsidP="007A0B6C">
      <w:pPr>
        <w:ind w:left="1416"/>
      </w:pPr>
      <w:r w:rsidRPr="007A0B6C">
        <w:rPr>
          <w:b/>
        </w:rPr>
        <w:t>Methodik:</w:t>
      </w:r>
      <w:r>
        <w:t xml:space="preserve"> s. Protokoll </w:t>
      </w:r>
      <w:proofErr w:type="spellStart"/>
      <w:r>
        <w:t>homepage</w:t>
      </w:r>
      <w:proofErr w:type="spellEnd"/>
      <w:r>
        <w:t xml:space="preserve"> AG BVB</w:t>
      </w:r>
    </w:p>
    <w:p w14:paraId="3B2F483C" w14:textId="77777777" w:rsidR="007A0B6C" w:rsidRDefault="007A0B6C" w:rsidP="007A0B6C">
      <w:pPr>
        <w:ind w:left="1416"/>
      </w:pPr>
      <w:proofErr w:type="spellStart"/>
      <w:r w:rsidRPr="007A0B6C">
        <w:rPr>
          <w:b/>
        </w:rPr>
        <w:t>Strukt</w:t>
      </w:r>
      <w:proofErr w:type="spellEnd"/>
      <w:r w:rsidRPr="007A0B6C">
        <w:rPr>
          <w:b/>
        </w:rPr>
        <w:t>. Befundung</w:t>
      </w:r>
      <w:r>
        <w:t xml:space="preserve"> (Facharztstandard)</w:t>
      </w:r>
    </w:p>
    <w:p w14:paraId="1FF30508" w14:textId="77777777" w:rsidR="007A0B6C" w:rsidRPr="007A0B6C" w:rsidRDefault="007A0B6C" w:rsidP="007A0B6C">
      <w:pPr>
        <w:ind w:left="1416"/>
      </w:pPr>
      <w:proofErr w:type="spellStart"/>
      <w:r w:rsidRPr="007A0B6C">
        <w:t>Befundungsdokument</w:t>
      </w:r>
      <w:proofErr w:type="spellEnd"/>
      <w:r w:rsidRPr="007A0B6C">
        <w:t xml:space="preserve"> gliedert sich in </w:t>
      </w:r>
    </w:p>
    <w:p w14:paraId="4914D893" w14:textId="77777777" w:rsidR="007A0B6C" w:rsidRDefault="007A0B6C" w:rsidP="007A0B6C">
      <w:pPr>
        <w:ind w:left="1416"/>
        <w:rPr>
          <w:b/>
        </w:rPr>
      </w:pPr>
      <w:r>
        <w:rPr>
          <w:b/>
        </w:rPr>
        <w:t>Beschreibung:</w:t>
      </w:r>
    </w:p>
    <w:p w14:paraId="3FC562FB" w14:textId="77777777" w:rsidR="00FD0CFA" w:rsidRPr="00FD0CFA" w:rsidRDefault="00FD0CFA" w:rsidP="007A0B6C">
      <w:pPr>
        <w:pStyle w:val="Listenabsatz"/>
        <w:numPr>
          <w:ilvl w:val="0"/>
          <w:numId w:val="6"/>
        </w:numPr>
        <w:rPr>
          <w:ins w:id="42" w:author="Rolf Janka" w:date="2019-12-02T22:38:00Z"/>
          <w:b/>
          <w:rPrChange w:id="43" w:author="Rolf Janka" w:date="2019-12-02T22:38:00Z">
            <w:rPr>
              <w:ins w:id="44" w:author="Rolf Janka" w:date="2019-12-02T22:38:00Z"/>
            </w:rPr>
          </w:rPrChange>
        </w:rPr>
      </w:pPr>
      <w:ins w:id="45" w:author="Rolf Janka" w:date="2019-12-02T22:38:00Z">
        <w:r>
          <w:rPr>
            <w:b/>
          </w:rPr>
          <w:t xml:space="preserve">Knorpelsituation </w:t>
        </w:r>
      </w:ins>
    </w:p>
    <w:p w14:paraId="12732063" w14:textId="77777777" w:rsidR="007A0B6C" w:rsidDel="00813126" w:rsidRDefault="00FD0CFA" w:rsidP="007A0B6C">
      <w:pPr>
        <w:pStyle w:val="Listenabsatz"/>
        <w:numPr>
          <w:ilvl w:val="0"/>
          <w:numId w:val="6"/>
        </w:numPr>
        <w:rPr>
          <w:del w:id="46" w:author="Rolf Janka" w:date="2019-12-02T22:36:00Z"/>
          <w:b/>
        </w:rPr>
      </w:pPr>
      <w:ins w:id="47" w:author="Rolf Janka" w:date="2019-12-02T22:36:00Z">
        <w:r>
          <w:t xml:space="preserve">Knochenmarksignal </w:t>
        </w:r>
      </w:ins>
      <w:del w:id="48" w:author="Rolf Janka" w:date="2019-12-02T22:36:00Z">
        <w:r w:rsidR="007A0B6C" w:rsidDel="00813126">
          <w:delText xml:space="preserve">Altersgemäßer Befund </w:delText>
        </w:r>
        <w:r w:rsidR="007A0B6C" w:rsidRPr="007A0B6C" w:rsidDel="00813126">
          <w:rPr>
            <w:b/>
          </w:rPr>
          <w:delText>oder</w:delText>
        </w:r>
      </w:del>
    </w:p>
    <w:p w14:paraId="65AE2A56" w14:textId="77777777" w:rsidR="00545590" w:rsidRPr="00545590" w:rsidRDefault="00545590" w:rsidP="007A0B6C">
      <w:pPr>
        <w:pStyle w:val="Listenabsatz"/>
        <w:numPr>
          <w:ilvl w:val="0"/>
          <w:numId w:val="6"/>
        </w:numPr>
      </w:pPr>
      <w:del w:id="49" w:author="Rolf Janka" w:date="2019-12-02T22:36:00Z">
        <w:r w:rsidRPr="00545590" w:rsidDel="00FD0CFA">
          <w:delText>Pathologischer Befund</w:delText>
        </w:r>
      </w:del>
    </w:p>
    <w:p w14:paraId="659B242B" w14:textId="77777777" w:rsidR="007A0B6C" w:rsidRDefault="007A0B6C" w:rsidP="007A0B6C">
      <w:pPr>
        <w:pStyle w:val="Listenabsatz"/>
        <w:numPr>
          <w:ilvl w:val="1"/>
          <w:numId w:val="6"/>
        </w:numPr>
      </w:pPr>
      <w:proofErr w:type="spellStart"/>
      <w:r>
        <w:t>Femurkopf</w:t>
      </w:r>
      <w:proofErr w:type="spellEnd"/>
      <w:r>
        <w:t>-Hyper- bzw. Mischintensität der PD bzw. STIR-Sequenz</w:t>
      </w:r>
    </w:p>
    <w:p w14:paraId="0BC77A4A" w14:textId="77777777" w:rsidR="007A0B6C" w:rsidRDefault="007A0B6C" w:rsidP="007A0B6C">
      <w:pPr>
        <w:pStyle w:val="Listenabsatz"/>
        <w:numPr>
          <w:ilvl w:val="1"/>
          <w:numId w:val="6"/>
        </w:numPr>
        <w:rPr>
          <w:ins w:id="50" w:author="Rolf Janka" w:date="2019-12-02T22:37:00Z"/>
        </w:rPr>
      </w:pPr>
      <w:r>
        <w:t>Fettm</w:t>
      </w:r>
      <w:r w:rsidR="00545590">
        <w:t xml:space="preserve">arkkonversion im </w:t>
      </w:r>
      <w:proofErr w:type="spellStart"/>
      <w:r w:rsidR="00545590">
        <w:t>Femurkopf</w:t>
      </w:r>
      <w:proofErr w:type="spellEnd"/>
      <w:r w:rsidR="00545590">
        <w:t xml:space="preserve"> </w:t>
      </w:r>
    </w:p>
    <w:p w14:paraId="7EAB153D" w14:textId="77777777" w:rsidR="00FD0CFA" w:rsidRDefault="00FD0CFA" w:rsidP="007A0B6C">
      <w:pPr>
        <w:pStyle w:val="Listenabsatz"/>
        <w:numPr>
          <w:ilvl w:val="1"/>
          <w:numId w:val="6"/>
        </w:numPr>
      </w:pPr>
      <w:proofErr w:type="spellStart"/>
      <w:ins w:id="51" w:author="Rolf Janka" w:date="2019-12-02T22:37:00Z">
        <w:r>
          <w:t>Subchondrale</w:t>
        </w:r>
        <w:proofErr w:type="spellEnd"/>
        <w:r>
          <w:t xml:space="preserve"> signalarme Linien als Hinweis auf eine </w:t>
        </w:r>
      </w:ins>
      <w:ins w:id="52" w:author="Rolf Janka" w:date="2019-12-02T22:38:00Z">
        <w:r>
          <w:t>Nekrose</w:t>
        </w:r>
      </w:ins>
    </w:p>
    <w:p w14:paraId="045AB362" w14:textId="77777777" w:rsidR="007A0B6C" w:rsidRDefault="007A0B6C" w:rsidP="00FD0CFA">
      <w:pPr>
        <w:pStyle w:val="Listenabsatz"/>
        <w:numPr>
          <w:ilvl w:val="0"/>
          <w:numId w:val="6"/>
        </w:numPr>
        <w:pPrChange w:id="53" w:author="Rolf Janka" w:date="2019-12-02T22:37:00Z">
          <w:pPr>
            <w:pStyle w:val="Listenabsatz"/>
            <w:numPr>
              <w:ilvl w:val="1"/>
              <w:numId w:val="6"/>
            </w:numPr>
            <w:ind w:left="3912" w:hanging="360"/>
          </w:pPr>
        </w:pPrChange>
      </w:pPr>
      <w:r>
        <w:t>Gelenkerguss</w:t>
      </w:r>
    </w:p>
    <w:p w14:paraId="26A07192" w14:textId="77777777" w:rsidR="007A0B6C" w:rsidRDefault="007A0B6C" w:rsidP="00FD0CFA">
      <w:pPr>
        <w:pStyle w:val="Listenabsatz"/>
        <w:numPr>
          <w:ilvl w:val="0"/>
          <w:numId w:val="6"/>
        </w:numPr>
        <w:pPrChange w:id="54" w:author="Rolf Janka" w:date="2019-12-02T22:37:00Z">
          <w:pPr>
            <w:pStyle w:val="Listenabsatz"/>
            <w:numPr>
              <w:ilvl w:val="1"/>
              <w:numId w:val="6"/>
            </w:numPr>
            <w:ind w:left="3912" w:hanging="360"/>
          </w:pPr>
        </w:pPrChange>
      </w:pPr>
      <w:proofErr w:type="spellStart"/>
      <w:r>
        <w:t>Acetabuläre</w:t>
      </w:r>
      <w:proofErr w:type="spellEnd"/>
      <w:r w:rsidR="00545590">
        <w:t>,</w:t>
      </w:r>
      <w:r>
        <w:t xml:space="preserve"> </w:t>
      </w:r>
      <w:proofErr w:type="spellStart"/>
      <w:r>
        <w:t>zystoide</w:t>
      </w:r>
      <w:proofErr w:type="spellEnd"/>
      <w:r>
        <w:t xml:space="preserve"> Knochenläsionen</w:t>
      </w:r>
    </w:p>
    <w:p w14:paraId="7431C601" w14:textId="77777777" w:rsidR="007A0B6C" w:rsidRDefault="007A0B6C" w:rsidP="00FD0CFA">
      <w:pPr>
        <w:pStyle w:val="Listenabsatz"/>
        <w:numPr>
          <w:ilvl w:val="0"/>
          <w:numId w:val="6"/>
        </w:numPr>
        <w:pPrChange w:id="55" w:author="Rolf Janka" w:date="2019-12-02T22:37:00Z">
          <w:pPr>
            <w:pStyle w:val="Listenabsatz"/>
            <w:numPr>
              <w:ilvl w:val="1"/>
              <w:numId w:val="6"/>
            </w:numPr>
            <w:ind w:left="3912" w:hanging="360"/>
          </w:pPr>
        </w:pPrChange>
      </w:pPr>
      <w:r>
        <w:t>Deformierung der artikulierenden Strukturen</w:t>
      </w:r>
    </w:p>
    <w:p w14:paraId="3485F7A5" w14:textId="77777777" w:rsidR="007A0B6C" w:rsidRPr="007A0B6C" w:rsidRDefault="007A0B6C" w:rsidP="007A0B6C">
      <w:pPr>
        <w:ind w:left="1416"/>
        <w:rPr>
          <w:b/>
        </w:rPr>
      </w:pPr>
      <w:r w:rsidRPr="007A0B6C">
        <w:rPr>
          <w:b/>
        </w:rPr>
        <w:t>Beurteilung:</w:t>
      </w:r>
    </w:p>
    <w:p w14:paraId="127A4258" w14:textId="77777777" w:rsidR="007A0B6C" w:rsidRDefault="00545590" w:rsidP="007A0B6C">
      <w:pPr>
        <w:pStyle w:val="Listenabsatz"/>
        <w:numPr>
          <w:ilvl w:val="0"/>
          <w:numId w:val="6"/>
        </w:numPr>
      </w:pPr>
      <w:r>
        <w:t>Altersgemäßer B</w:t>
      </w:r>
      <w:r w:rsidR="007A0B6C">
        <w:t>efund oder</w:t>
      </w:r>
    </w:p>
    <w:p w14:paraId="774FF5CB" w14:textId="77777777" w:rsidR="00545590" w:rsidRDefault="00545590" w:rsidP="007A0B6C">
      <w:pPr>
        <w:pStyle w:val="Listenabsatz"/>
        <w:numPr>
          <w:ilvl w:val="0"/>
          <w:numId w:val="6"/>
        </w:numPr>
      </w:pPr>
      <w:r>
        <w:t>Pathologischer Befund</w:t>
      </w:r>
    </w:p>
    <w:p w14:paraId="5195660E" w14:textId="77777777" w:rsidR="007A0B6C" w:rsidRDefault="007A0B6C" w:rsidP="007A0B6C">
      <w:pPr>
        <w:pStyle w:val="Listenabsatz"/>
        <w:numPr>
          <w:ilvl w:val="1"/>
          <w:numId w:val="6"/>
        </w:numPr>
      </w:pPr>
      <w:del w:id="56" w:author="Rolf Janka" w:date="2019-12-02T22:38:00Z">
        <w:r w:rsidDel="00FD0CFA">
          <w:delText>Nachweis der ausgeprägten</w:delText>
        </w:r>
      </w:del>
      <w:proofErr w:type="spellStart"/>
      <w:ins w:id="57" w:author="Rolf Janka" w:date="2019-12-02T22:38:00Z">
        <w:r w:rsidR="00FD0CFA">
          <w:t>Mass</w:t>
        </w:r>
        <w:proofErr w:type="spellEnd"/>
        <w:r w:rsidR="00FD0CFA">
          <w:t xml:space="preserve"> der</w:t>
        </w:r>
      </w:ins>
      <w:r>
        <w:t xml:space="preserve"> </w:t>
      </w:r>
      <w:proofErr w:type="spellStart"/>
      <w:r>
        <w:t>Coxarthrose</w:t>
      </w:r>
      <w:proofErr w:type="spellEnd"/>
      <w:r>
        <w:t xml:space="preserve"> mit</w:t>
      </w:r>
      <w:ins w:id="58" w:author="Rolf Janka" w:date="2019-12-02T22:38:00Z">
        <w:r w:rsidR="00FD0CFA">
          <w:t>/ohne</w:t>
        </w:r>
      </w:ins>
      <w:r>
        <w:t xml:space="preserve"> </w:t>
      </w:r>
      <w:proofErr w:type="spellStart"/>
      <w:r>
        <w:t>Femurkopfnekrose</w:t>
      </w:r>
      <w:proofErr w:type="spellEnd"/>
      <w:r>
        <w:t xml:space="preserve"> und </w:t>
      </w:r>
      <w:ins w:id="59" w:author="Rolf Janka" w:date="2019-12-02T22:38:00Z">
        <w:r w:rsidR="00FD0CFA">
          <w:t>mit</w:t>
        </w:r>
      </w:ins>
      <w:ins w:id="60" w:author="Rolf Janka" w:date="2019-12-02T22:39:00Z">
        <w:r w:rsidR="00FD0CFA">
          <w:t xml:space="preserve">/ohne </w:t>
        </w:r>
      </w:ins>
      <w:r>
        <w:t>konsekutivem Gelenkerguss</w:t>
      </w:r>
    </w:p>
    <w:p w14:paraId="6B7903EB" w14:textId="77777777" w:rsidR="007A0B6C" w:rsidRDefault="007A0B6C" w:rsidP="007A0B6C"/>
    <w:p w14:paraId="1C985099" w14:textId="77777777" w:rsidR="007A0B6C" w:rsidRDefault="007A0B6C" w:rsidP="007A0B6C"/>
    <w:p w14:paraId="1A58CBBC" w14:textId="77777777" w:rsidR="007A0B6C" w:rsidRPr="00BB56E7" w:rsidRDefault="007A0B6C" w:rsidP="007A0B6C">
      <w:pPr>
        <w:pStyle w:val="Listenabsatz"/>
        <w:numPr>
          <w:ilvl w:val="0"/>
          <w:numId w:val="4"/>
        </w:numPr>
        <w:rPr>
          <w:b/>
          <w:sz w:val="28"/>
          <w:szCs w:val="28"/>
        </w:rPr>
      </w:pPr>
      <w:r w:rsidRPr="00BB56E7">
        <w:rPr>
          <w:b/>
          <w:sz w:val="28"/>
          <w:szCs w:val="28"/>
        </w:rPr>
        <w:t xml:space="preserve">Postoperative </w:t>
      </w:r>
      <w:r w:rsidR="00BB56E7">
        <w:rPr>
          <w:b/>
          <w:sz w:val="28"/>
          <w:szCs w:val="28"/>
        </w:rPr>
        <w:t>Stellun</w:t>
      </w:r>
      <w:r w:rsidRPr="00BB56E7">
        <w:rPr>
          <w:b/>
          <w:sz w:val="28"/>
          <w:szCs w:val="28"/>
        </w:rPr>
        <w:t>gskontrolle:</w:t>
      </w:r>
    </w:p>
    <w:p w14:paraId="5B8CB014" w14:textId="77777777" w:rsidR="007A0B6C" w:rsidRDefault="007A0B6C" w:rsidP="007A0B6C">
      <w:pPr>
        <w:pStyle w:val="Listenabsatz"/>
        <w:ind w:left="1440"/>
      </w:pPr>
    </w:p>
    <w:p w14:paraId="3F4BE5BA" w14:textId="77777777" w:rsidR="007A0B6C" w:rsidRDefault="007A0B6C" w:rsidP="007A0B6C">
      <w:pPr>
        <w:pStyle w:val="Listenabsatz"/>
        <w:numPr>
          <w:ilvl w:val="0"/>
          <w:numId w:val="8"/>
        </w:numPr>
        <w:rPr>
          <w:b/>
        </w:rPr>
      </w:pPr>
      <w:r w:rsidRPr="00BB56E7">
        <w:rPr>
          <w:b/>
        </w:rPr>
        <w:t>Projektionsradiographie / DL-Bilder aus dem OP-Situs</w:t>
      </w:r>
    </w:p>
    <w:p w14:paraId="5DB8F114" w14:textId="77777777" w:rsidR="0091653E" w:rsidRPr="00BB56E7" w:rsidRDefault="0091653E" w:rsidP="0091653E">
      <w:pPr>
        <w:pStyle w:val="Listenabsatz"/>
        <w:ind w:left="1919"/>
        <w:rPr>
          <w:b/>
        </w:rPr>
      </w:pPr>
      <w:r>
        <w:rPr>
          <w:b/>
        </w:rPr>
        <w:t>Methodik: s. präoperativ</w:t>
      </w:r>
    </w:p>
    <w:p w14:paraId="1B05644F" w14:textId="77777777" w:rsidR="00BB56E7" w:rsidRPr="00BB56E7" w:rsidRDefault="0091653E" w:rsidP="00BB56E7">
      <w:pPr>
        <w:pStyle w:val="Listenabsatz"/>
        <w:ind w:left="1800"/>
        <w:rPr>
          <w:b/>
        </w:rPr>
      </w:pPr>
      <w:r>
        <w:rPr>
          <w:b/>
        </w:rPr>
        <w:t xml:space="preserve">  </w:t>
      </w:r>
      <w:r w:rsidR="00BB56E7" w:rsidRPr="00BB56E7">
        <w:rPr>
          <w:b/>
        </w:rPr>
        <w:t>Beschreibung</w:t>
      </w:r>
    </w:p>
    <w:p w14:paraId="38E5EE96" w14:textId="77777777" w:rsidR="00BB56E7" w:rsidRDefault="00BB56E7" w:rsidP="00BB56E7">
      <w:pPr>
        <w:pStyle w:val="Listenabsatz"/>
        <w:numPr>
          <w:ilvl w:val="0"/>
          <w:numId w:val="6"/>
        </w:numPr>
      </w:pPr>
      <w:r>
        <w:t xml:space="preserve">Regelrechte </w:t>
      </w:r>
      <w:proofErr w:type="spellStart"/>
      <w:r>
        <w:t>Implantatstellung</w:t>
      </w:r>
      <w:proofErr w:type="spellEnd"/>
      <w:r>
        <w:t xml:space="preserve"> hinsichtlich </w:t>
      </w:r>
      <w:proofErr w:type="spellStart"/>
      <w:r>
        <w:t>Anterversion</w:t>
      </w:r>
      <w:proofErr w:type="spellEnd"/>
      <w:r>
        <w:t xml:space="preserve"> </w:t>
      </w:r>
      <w:ins w:id="61" w:author="Rolf Janka" w:date="2019-12-02T22:39:00Z">
        <w:r w:rsidR="00B35A74">
          <w:t xml:space="preserve">(Messmethode, </w:t>
        </w:r>
      </w:ins>
      <w:ins w:id="62" w:author="Rolf Janka" w:date="2019-12-02T22:40:00Z">
        <w:r w:rsidR="00B35A74">
          <w:t xml:space="preserve">was ist regelrecht? </w:t>
        </w:r>
      </w:ins>
      <w:r>
        <w:t xml:space="preserve">der implantierten Pfanne und regelrechte </w:t>
      </w:r>
      <w:proofErr w:type="spellStart"/>
      <w:r>
        <w:t>intramedulläre</w:t>
      </w:r>
      <w:proofErr w:type="spellEnd"/>
      <w:r>
        <w:t xml:space="preserve"> Schaftposition.</w:t>
      </w:r>
    </w:p>
    <w:p w14:paraId="67FEB9B2" w14:textId="77777777" w:rsidR="00BB56E7" w:rsidRDefault="00BB56E7" w:rsidP="00BB56E7">
      <w:pPr>
        <w:pStyle w:val="Listenabsatz"/>
        <w:numPr>
          <w:ilvl w:val="0"/>
          <w:numId w:val="6"/>
        </w:numPr>
      </w:pPr>
      <w:commentRangeStart w:id="63"/>
      <w:r>
        <w:t xml:space="preserve">Kein </w:t>
      </w:r>
      <w:proofErr w:type="spellStart"/>
      <w:r>
        <w:t>ossärer</w:t>
      </w:r>
      <w:proofErr w:type="spellEnd"/>
      <w:r>
        <w:t xml:space="preserve"> Aufhellungsbefund </w:t>
      </w:r>
      <w:commentRangeEnd w:id="63"/>
      <w:r w:rsidR="00B35A74">
        <w:rPr>
          <w:rStyle w:val="Kommentarzeichen"/>
        </w:rPr>
        <w:commentReference w:id="63"/>
      </w:r>
      <w:del w:id="64" w:author="Rolf Janka" w:date="2019-12-02T22:41:00Z">
        <w:r w:rsidRPr="00BB56E7" w:rsidDel="00B35A74">
          <w:rPr>
            <w:b/>
          </w:rPr>
          <w:delText>oder</w:delText>
        </w:r>
      </w:del>
    </w:p>
    <w:p w14:paraId="3226CD43" w14:textId="77777777" w:rsidR="00B35A74" w:rsidRDefault="00BB56E7" w:rsidP="00B35A74">
      <w:pPr>
        <w:pStyle w:val="Listenabsatz"/>
        <w:numPr>
          <w:ilvl w:val="0"/>
          <w:numId w:val="6"/>
        </w:numPr>
        <w:rPr>
          <w:ins w:id="65" w:author="Rolf Janka" w:date="2019-12-02T22:41:00Z"/>
        </w:rPr>
      </w:pPr>
      <w:r>
        <w:t>Retrovertierte Pfannenstellung</w:t>
      </w:r>
      <w:ins w:id="66" w:author="Rolf Janka" w:date="2019-12-02T22:41:00Z">
        <w:r w:rsidR="00B35A74">
          <w:t xml:space="preserve"> (Messmethode</w:t>
        </w:r>
      </w:ins>
      <w:ins w:id="67" w:author="Rolf Janka" w:date="2019-12-02T22:42:00Z">
        <w:r w:rsidR="00B35A74">
          <w:t>?)</w:t>
        </w:r>
      </w:ins>
      <w:r>
        <w:t xml:space="preserve"> </w:t>
      </w:r>
    </w:p>
    <w:p w14:paraId="159D56E3" w14:textId="77777777" w:rsidR="00BB56E7" w:rsidRDefault="00BB56E7" w:rsidP="00B35A74">
      <w:pPr>
        <w:pStyle w:val="Listenabsatz"/>
        <w:numPr>
          <w:ilvl w:val="0"/>
          <w:numId w:val="6"/>
        </w:numPr>
        <w:pPrChange w:id="68" w:author="Rolf Janka" w:date="2019-12-02T22:41:00Z">
          <w:pPr>
            <w:pStyle w:val="Listenabsatz"/>
            <w:numPr>
              <w:ilvl w:val="1"/>
              <w:numId w:val="6"/>
            </w:numPr>
            <w:ind w:left="3912" w:hanging="360"/>
          </w:pPr>
        </w:pPrChange>
      </w:pPr>
      <w:del w:id="69" w:author="Rolf Janka" w:date="2019-12-02T22:41:00Z">
        <w:r w:rsidDel="00B35A74">
          <w:delText>sowie n</w:delText>
        </w:r>
      </w:del>
      <w:ins w:id="70" w:author="Rolf Janka" w:date="2019-12-02T22:41:00Z">
        <w:r w:rsidR="00B35A74">
          <w:t>N</w:t>
        </w:r>
      </w:ins>
      <w:r>
        <w:t xml:space="preserve">ach </w:t>
      </w:r>
      <w:proofErr w:type="spellStart"/>
      <w:r>
        <w:t>pelvin</w:t>
      </w:r>
      <w:proofErr w:type="spellEnd"/>
      <w:r>
        <w:t xml:space="preserve"> luxierter Zement</w:t>
      </w:r>
    </w:p>
    <w:p w14:paraId="501B0A3F" w14:textId="77777777" w:rsidR="00B35A74" w:rsidRDefault="00BB56E7" w:rsidP="00B35A74">
      <w:pPr>
        <w:pStyle w:val="Listenabsatz"/>
        <w:numPr>
          <w:ilvl w:val="0"/>
          <w:numId w:val="6"/>
        </w:numPr>
        <w:rPr>
          <w:ins w:id="71" w:author="Rolf Janka" w:date="2019-12-02T22:42:00Z"/>
        </w:rPr>
      </w:pPr>
      <w:r>
        <w:t xml:space="preserve">Vermindertes </w:t>
      </w:r>
      <w:proofErr w:type="spellStart"/>
      <w:r>
        <w:t>femorales</w:t>
      </w:r>
      <w:proofErr w:type="spellEnd"/>
      <w:r>
        <w:t xml:space="preserve"> Off-Set </w:t>
      </w:r>
      <w:ins w:id="72" w:author="Rolf Janka" w:date="2019-12-02T22:42:00Z">
        <w:r w:rsidR="00B35A74">
          <w:t>(Messmethode)</w:t>
        </w:r>
      </w:ins>
    </w:p>
    <w:p w14:paraId="3864ED2D" w14:textId="77777777" w:rsidR="00BB56E7" w:rsidRDefault="00BB56E7" w:rsidP="00B35A74">
      <w:pPr>
        <w:pStyle w:val="Listenabsatz"/>
        <w:numPr>
          <w:ilvl w:val="0"/>
          <w:numId w:val="6"/>
        </w:numPr>
        <w:pPrChange w:id="73" w:author="Rolf Janka" w:date="2019-12-02T22:42:00Z">
          <w:pPr>
            <w:pStyle w:val="Listenabsatz"/>
            <w:numPr>
              <w:ilvl w:val="1"/>
              <w:numId w:val="6"/>
            </w:numPr>
            <w:ind w:left="3912" w:hanging="360"/>
          </w:pPr>
        </w:pPrChange>
      </w:pPr>
      <w:del w:id="74" w:author="Rolf Janka" w:date="2019-12-02T22:42:00Z">
        <w:r w:rsidDel="00B35A74">
          <w:delText xml:space="preserve">mit Nachweis der </w:delText>
        </w:r>
      </w:del>
      <w:r>
        <w:t xml:space="preserve">Schaftdislokation bei </w:t>
      </w:r>
      <w:proofErr w:type="spellStart"/>
      <w:ins w:id="75" w:author="Rolf Janka" w:date="2019-12-02T22:42:00Z">
        <w:r w:rsidR="00B35A74">
          <w:t>femoro-diaphysär</w:t>
        </w:r>
        <w:r w:rsidR="00B35A74">
          <w:t>er</w:t>
        </w:r>
        <w:proofErr w:type="spellEnd"/>
        <w:r w:rsidR="00B35A74">
          <w:t xml:space="preserve"> </w:t>
        </w:r>
      </w:ins>
      <w:proofErr w:type="spellStart"/>
      <w:r>
        <w:t>peripro</w:t>
      </w:r>
      <w:r w:rsidR="00545590">
        <w:t>thetischer</w:t>
      </w:r>
      <w:proofErr w:type="spellEnd"/>
      <w:r w:rsidR="00545590">
        <w:t xml:space="preserve"> Frakturlinie </w:t>
      </w:r>
      <w:del w:id="76" w:author="Rolf Janka" w:date="2019-12-02T22:42:00Z">
        <w:r w:rsidR="00545590" w:rsidDel="00B35A74">
          <w:delText>femoro-</w:delText>
        </w:r>
        <w:r w:rsidDel="00B35A74">
          <w:delText>diaphysär</w:delText>
        </w:r>
      </w:del>
    </w:p>
    <w:p w14:paraId="12EBAC78" w14:textId="77777777" w:rsidR="00BB56E7" w:rsidRPr="00BB56E7" w:rsidRDefault="00BB56E7" w:rsidP="00BB56E7">
      <w:pPr>
        <w:ind w:left="1416"/>
        <w:rPr>
          <w:b/>
        </w:rPr>
      </w:pPr>
      <w:r>
        <w:t xml:space="preserve">        </w:t>
      </w:r>
      <w:r w:rsidR="0091653E">
        <w:t xml:space="preserve"> </w:t>
      </w:r>
      <w:r w:rsidRPr="00BB56E7">
        <w:rPr>
          <w:b/>
        </w:rPr>
        <w:t xml:space="preserve">Beurteilung: </w:t>
      </w:r>
    </w:p>
    <w:p w14:paraId="76443841" w14:textId="77777777" w:rsidR="00BB56E7" w:rsidRDefault="00BB56E7" w:rsidP="00BB56E7">
      <w:pPr>
        <w:pStyle w:val="Listenabsatz"/>
        <w:numPr>
          <w:ilvl w:val="0"/>
          <w:numId w:val="6"/>
        </w:numPr>
      </w:pPr>
      <w:commentRangeStart w:id="77"/>
      <w:r>
        <w:t xml:space="preserve">Regelrechte postoperative Komponentendarstellung einer Hüftprothese </w:t>
      </w:r>
      <w:r w:rsidRPr="00BB56E7">
        <w:rPr>
          <w:b/>
        </w:rPr>
        <w:t>oder</w:t>
      </w:r>
    </w:p>
    <w:p w14:paraId="322F0C73" w14:textId="77777777" w:rsidR="00B35A74" w:rsidRDefault="00BB56E7" w:rsidP="00BB56E7">
      <w:pPr>
        <w:pStyle w:val="Listenabsatz"/>
        <w:numPr>
          <w:ilvl w:val="0"/>
          <w:numId w:val="6"/>
        </w:numPr>
        <w:rPr>
          <w:ins w:id="78" w:author="Rolf Janka" w:date="2019-12-02T22:43:00Z"/>
        </w:rPr>
      </w:pPr>
      <w:r>
        <w:t>Dringender Verdacht auf Pfannendislokation</w:t>
      </w:r>
    </w:p>
    <w:p w14:paraId="51FD74EA" w14:textId="77777777" w:rsidR="00B35A74" w:rsidRDefault="00BB56E7" w:rsidP="00BB56E7">
      <w:pPr>
        <w:pStyle w:val="Listenabsatz"/>
        <w:numPr>
          <w:ilvl w:val="0"/>
          <w:numId w:val="6"/>
        </w:numPr>
        <w:rPr>
          <w:ins w:id="79" w:author="Rolf Janka" w:date="2019-12-02T22:43:00Z"/>
        </w:rPr>
      </w:pPr>
      <w:r>
        <w:t xml:space="preserve"> </w:t>
      </w:r>
      <w:proofErr w:type="spellStart"/>
      <w:ins w:id="80" w:author="Rolf Janka" w:date="2019-12-02T22:43:00Z">
        <w:r w:rsidR="00B35A74">
          <w:t>A</w:t>
        </w:r>
      </w:ins>
      <w:del w:id="81" w:author="Rolf Janka" w:date="2019-12-02T22:43:00Z">
        <w:r w:rsidDel="00B35A74">
          <w:delText>bei a</w:delText>
        </w:r>
      </w:del>
      <w:r>
        <w:t>cetabuläre</w:t>
      </w:r>
      <w:proofErr w:type="spellEnd"/>
      <w:del w:id="82" w:author="Rolf Janka" w:date="2019-12-02T22:43:00Z">
        <w:r w:rsidDel="00B35A74">
          <w:delText>r</w:delText>
        </w:r>
      </w:del>
      <w:r>
        <w:t xml:space="preserve"> Perforation </w:t>
      </w:r>
    </w:p>
    <w:p w14:paraId="037B0662" w14:textId="77777777" w:rsidR="00BB56E7" w:rsidRDefault="00BB56E7" w:rsidP="00BB56E7">
      <w:pPr>
        <w:pStyle w:val="Listenabsatz"/>
        <w:numPr>
          <w:ilvl w:val="0"/>
          <w:numId w:val="6"/>
        </w:numPr>
      </w:pPr>
      <w:del w:id="83" w:author="Rolf Janka" w:date="2019-12-02T22:43:00Z">
        <w:r w:rsidDel="00B35A74">
          <w:delText xml:space="preserve">und </w:delText>
        </w:r>
      </w:del>
      <w:r>
        <w:t xml:space="preserve">Dislokation der Zementaugmentation nach </w:t>
      </w:r>
      <w:proofErr w:type="spellStart"/>
      <w:r>
        <w:t>intrapelvin</w:t>
      </w:r>
      <w:proofErr w:type="spellEnd"/>
    </w:p>
    <w:p w14:paraId="21B09B1F" w14:textId="77777777" w:rsidR="00BB56E7" w:rsidRDefault="00BB56E7" w:rsidP="00BB56E7">
      <w:pPr>
        <w:pStyle w:val="Listenabsatz"/>
        <w:numPr>
          <w:ilvl w:val="0"/>
          <w:numId w:val="6"/>
        </w:numPr>
      </w:pPr>
      <w:del w:id="84" w:author="Rolf Janka" w:date="2019-12-02T22:43:00Z">
        <w:r w:rsidDel="00B35A74">
          <w:delText xml:space="preserve">Nachweis der </w:delText>
        </w:r>
      </w:del>
      <w:proofErr w:type="spellStart"/>
      <w:ins w:id="85" w:author="Rolf Janka" w:date="2019-12-02T22:43:00Z">
        <w:r w:rsidR="00B35A74">
          <w:t>P</w:t>
        </w:r>
      </w:ins>
      <w:del w:id="86" w:author="Rolf Janka" w:date="2019-12-02T22:43:00Z">
        <w:r w:rsidDel="00B35A74">
          <w:delText>p</w:delText>
        </w:r>
      </w:del>
      <w:r>
        <w:t>eriprothetische</w:t>
      </w:r>
      <w:proofErr w:type="spellEnd"/>
      <w:del w:id="87" w:author="Rolf Janka" w:date="2019-12-02T22:43:00Z">
        <w:r w:rsidDel="00B35A74">
          <w:delText>n</w:delText>
        </w:r>
      </w:del>
      <w:r>
        <w:t xml:space="preserve"> Schaftfraktur mit </w:t>
      </w:r>
      <w:proofErr w:type="spellStart"/>
      <w:r>
        <w:t>Implantatluxation</w:t>
      </w:r>
      <w:proofErr w:type="spellEnd"/>
      <w:r w:rsidR="00545590">
        <w:t xml:space="preserve"> nach medial</w:t>
      </w:r>
      <w:commentRangeEnd w:id="77"/>
      <w:r w:rsidR="00B35A74">
        <w:rPr>
          <w:rStyle w:val="Kommentarzeichen"/>
        </w:rPr>
        <w:commentReference w:id="77"/>
      </w:r>
    </w:p>
    <w:p w14:paraId="0F3BAC9C" w14:textId="77777777" w:rsidR="0033019D" w:rsidRDefault="0033019D" w:rsidP="0033019D"/>
    <w:p w14:paraId="7F59A6EC" w14:textId="77777777" w:rsidR="0033019D" w:rsidRPr="0033019D" w:rsidRDefault="0033019D" w:rsidP="00B35A74">
      <w:pPr>
        <w:pStyle w:val="Listenabsatz"/>
        <w:numPr>
          <w:ilvl w:val="0"/>
          <w:numId w:val="8"/>
        </w:numPr>
        <w:ind w:left="1843" w:hanging="284"/>
        <w:rPr>
          <w:b/>
        </w:rPr>
        <w:pPrChange w:id="88" w:author="Rolf Janka" w:date="2019-12-02T22:45:00Z">
          <w:pPr>
            <w:pStyle w:val="Listenabsatz"/>
            <w:numPr>
              <w:numId w:val="8"/>
            </w:numPr>
            <w:ind w:left="1919" w:hanging="360"/>
          </w:pPr>
        </w:pPrChange>
      </w:pPr>
      <w:proofErr w:type="spellStart"/>
      <w:r w:rsidRPr="0033019D">
        <w:rPr>
          <w:b/>
        </w:rPr>
        <w:lastRenderedPageBreak/>
        <w:t>Computertmographie</w:t>
      </w:r>
      <w:proofErr w:type="spellEnd"/>
    </w:p>
    <w:p w14:paraId="2D65AC2A" w14:textId="77777777" w:rsidR="0033019D" w:rsidRDefault="0033019D" w:rsidP="0033019D">
      <w:pPr>
        <w:pStyle w:val="Listenabsatz"/>
        <w:ind w:left="1800"/>
      </w:pPr>
      <w:r w:rsidRPr="0033019D">
        <w:rPr>
          <w:b/>
        </w:rPr>
        <w:t>Methodik:</w:t>
      </w:r>
      <w:r>
        <w:t xml:space="preserve"> axiale Einzelschicht- oder Spiral-CT mit axialer, sag. und kor. Reko</w:t>
      </w:r>
      <w:del w:id="89" w:author="Rolf Janka" w:date="2019-12-02T22:45:00Z">
        <w:r w:rsidDel="00B35A74">
          <w:delText>l</w:delText>
        </w:r>
      </w:del>
      <w:r>
        <w:t>nstruktion</w:t>
      </w:r>
    </w:p>
    <w:p w14:paraId="308A879F" w14:textId="77777777" w:rsidR="0033019D" w:rsidRDefault="0033019D" w:rsidP="0033019D">
      <w:pPr>
        <w:pStyle w:val="Listenabsatz"/>
        <w:ind w:left="1800"/>
      </w:pPr>
      <w:proofErr w:type="spellStart"/>
      <w:r w:rsidRPr="0033019D">
        <w:rPr>
          <w:b/>
        </w:rPr>
        <w:t>Strukt</w:t>
      </w:r>
      <w:proofErr w:type="spellEnd"/>
      <w:r w:rsidRPr="0033019D">
        <w:rPr>
          <w:b/>
        </w:rPr>
        <w:t>. Befundung</w:t>
      </w:r>
      <w:r>
        <w:t>:</w:t>
      </w:r>
    </w:p>
    <w:p w14:paraId="4D81B9B9" w14:textId="77777777" w:rsidR="0033019D" w:rsidRPr="0033019D" w:rsidRDefault="0033019D" w:rsidP="0033019D">
      <w:pPr>
        <w:pStyle w:val="Listenabsatz"/>
        <w:ind w:left="1800"/>
      </w:pPr>
      <w:r w:rsidRPr="0033019D">
        <w:t>Das Befunddokument gliedert sich in</w:t>
      </w:r>
    </w:p>
    <w:p w14:paraId="04BEDBAE" w14:textId="77777777" w:rsidR="0033019D" w:rsidRDefault="0033019D" w:rsidP="0033019D">
      <w:pPr>
        <w:pStyle w:val="Listenabsatz"/>
        <w:ind w:left="1800"/>
      </w:pPr>
      <w:r w:rsidRPr="0033019D">
        <w:rPr>
          <w:b/>
        </w:rPr>
        <w:t>Beschreibung</w:t>
      </w:r>
      <w:r>
        <w:t>:</w:t>
      </w:r>
    </w:p>
    <w:p w14:paraId="28FE6426" w14:textId="77777777" w:rsidR="0033019D" w:rsidRPr="0033019D" w:rsidRDefault="0033019D" w:rsidP="0033019D">
      <w:pPr>
        <w:pStyle w:val="Listenabsatz"/>
        <w:numPr>
          <w:ilvl w:val="0"/>
          <w:numId w:val="6"/>
        </w:numPr>
      </w:pPr>
      <w:r w:rsidRPr="0033019D">
        <w:t xml:space="preserve">Regelrechte Stellung der implantierten Gelenkkomponenten </w:t>
      </w:r>
      <w:r>
        <w:rPr>
          <w:b/>
        </w:rPr>
        <w:t>oder</w:t>
      </w:r>
    </w:p>
    <w:p w14:paraId="4254D9A6" w14:textId="77777777" w:rsidR="0033019D" w:rsidRDefault="0033019D" w:rsidP="0033019D">
      <w:pPr>
        <w:pStyle w:val="Listenabsatz"/>
        <w:numPr>
          <w:ilvl w:val="1"/>
          <w:numId w:val="6"/>
        </w:numPr>
      </w:pPr>
      <w:r>
        <w:t xml:space="preserve">Pfannengrundperforation mit </w:t>
      </w:r>
      <w:proofErr w:type="spellStart"/>
      <w:r>
        <w:t>intrapelviner</w:t>
      </w:r>
      <w:proofErr w:type="spellEnd"/>
      <w:r>
        <w:t xml:space="preserve"> Luxation von Zementmaterial</w:t>
      </w:r>
    </w:p>
    <w:p w14:paraId="4C2E98F5" w14:textId="77777777" w:rsidR="0033019D" w:rsidRDefault="0033019D" w:rsidP="0033019D">
      <w:pPr>
        <w:pStyle w:val="Listenabsatz"/>
        <w:numPr>
          <w:ilvl w:val="1"/>
          <w:numId w:val="6"/>
        </w:numPr>
      </w:pPr>
      <w:r>
        <w:t>Retrovertierte Pfannenposition</w:t>
      </w:r>
      <w:ins w:id="90" w:author="Rolf Janka" w:date="2019-12-02T22:45:00Z">
        <w:r w:rsidR="00B35A74">
          <w:t xml:space="preserve"> (Messmethode)</w:t>
        </w:r>
      </w:ins>
    </w:p>
    <w:p w14:paraId="32AEDF2C" w14:textId="77777777" w:rsidR="00B35A74" w:rsidRDefault="0033019D" w:rsidP="0033019D">
      <w:pPr>
        <w:pStyle w:val="Listenabsatz"/>
        <w:numPr>
          <w:ilvl w:val="1"/>
          <w:numId w:val="6"/>
        </w:numPr>
        <w:rPr>
          <w:ins w:id="91" w:author="Rolf Janka" w:date="2019-12-02T22:45:00Z"/>
        </w:rPr>
      </w:pPr>
      <w:proofErr w:type="spellStart"/>
      <w:r>
        <w:t>Varusfehlstellung</w:t>
      </w:r>
      <w:proofErr w:type="spellEnd"/>
      <w:r>
        <w:t xml:space="preserve"> des </w:t>
      </w:r>
      <w:proofErr w:type="gramStart"/>
      <w:r>
        <w:t xml:space="preserve">Femurs </w:t>
      </w:r>
      <w:ins w:id="92" w:author="Rolf Janka" w:date="2019-12-02T22:45:00Z">
        <w:r w:rsidR="00B35A74">
          <w:t xml:space="preserve"> (</w:t>
        </w:r>
        <w:proofErr w:type="gramEnd"/>
        <w:r w:rsidR="00B35A74">
          <w:t>Messmethode)</w:t>
        </w:r>
      </w:ins>
      <w:del w:id="93" w:author="Rolf Janka" w:date="2019-12-02T22:45:00Z">
        <w:r w:rsidDel="00B35A74">
          <w:delText xml:space="preserve">mit Nachweis </w:delText>
        </w:r>
      </w:del>
    </w:p>
    <w:p w14:paraId="79B47199" w14:textId="77777777" w:rsidR="0033019D" w:rsidRDefault="0033019D" w:rsidP="0033019D">
      <w:pPr>
        <w:pStyle w:val="Listenabsatz"/>
        <w:numPr>
          <w:ilvl w:val="1"/>
          <w:numId w:val="6"/>
        </w:numPr>
      </w:pPr>
      <w:del w:id="94" w:author="Rolf Janka" w:date="2019-12-02T22:45:00Z">
        <w:r w:rsidDel="00B35A74">
          <w:delText xml:space="preserve">fragmentierter </w:delText>
        </w:r>
      </w:del>
      <w:ins w:id="95" w:author="Rolf Janka" w:date="2019-12-02T22:45:00Z">
        <w:r w:rsidR="00B35A74">
          <w:t>F</w:t>
        </w:r>
        <w:r w:rsidR="00B35A74">
          <w:t xml:space="preserve">ragmentierte </w:t>
        </w:r>
      </w:ins>
      <w:r>
        <w:t>Schaftanteil</w:t>
      </w:r>
      <w:r w:rsidR="00545590">
        <w:t xml:space="preserve">e und </w:t>
      </w:r>
      <w:proofErr w:type="spellStart"/>
      <w:r w:rsidR="00545590">
        <w:t>extraossärer</w:t>
      </w:r>
      <w:proofErr w:type="spellEnd"/>
      <w:r w:rsidR="00545590">
        <w:t xml:space="preserve"> Luxation</w:t>
      </w:r>
      <w:r>
        <w:t xml:space="preserve"> des implantierten Schaftes</w:t>
      </w:r>
    </w:p>
    <w:p w14:paraId="1A76F9E3" w14:textId="77777777" w:rsidR="0033019D" w:rsidRDefault="0033019D" w:rsidP="0033019D">
      <w:pPr>
        <w:pStyle w:val="Listenabsatz"/>
        <w:numPr>
          <w:ilvl w:val="1"/>
          <w:numId w:val="6"/>
        </w:numPr>
      </w:pPr>
      <w:del w:id="96" w:author="Rolf Janka" w:date="2019-12-02T22:46:00Z">
        <w:r w:rsidDel="00B35A74">
          <w:delText xml:space="preserve">Erhebliche </w:delText>
        </w:r>
      </w:del>
      <w:r>
        <w:t xml:space="preserve">Weichteilverdichtung im Adduktorenkanal mit Kompression der </w:t>
      </w:r>
      <w:proofErr w:type="spellStart"/>
      <w:r>
        <w:t>femoralen</w:t>
      </w:r>
      <w:proofErr w:type="spellEnd"/>
      <w:r>
        <w:t xml:space="preserve"> Gefäße</w:t>
      </w:r>
    </w:p>
    <w:p w14:paraId="615D4451" w14:textId="77777777" w:rsidR="0033019D" w:rsidRPr="0033019D" w:rsidRDefault="0033019D" w:rsidP="0033019D">
      <w:pPr>
        <w:ind w:left="1416"/>
        <w:rPr>
          <w:b/>
        </w:rPr>
      </w:pPr>
      <w:r>
        <w:t xml:space="preserve">         </w:t>
      </w:r>
      <w:r w:rsidRPr="0033019D">
        <w:rPr>
          <w:b/>
        </w:rPr>
        <w:t xml:space="preserve">Beurteilung: </w:t>
      </w:r>
    </w:p>
    <w:p w14:paraId="5212C2DF" w14:textId="77777777" w:rsidR="0033019D" w:rsidRDefault="0033019D" w:rsidP="0033019D">
      <w:pPr>
        <w:pStyle w:val="Listenabsatz"/>
        <w:numPr>
          <w:ilvl w:val="0"/>
          <w:numId w:val="6"/>
        </w:numPr>
      </w:pPr>
      <w:r>
        <w:t>Regelrechte postoperative Prothesenstellung im Hüftgelenk oder</w:t>
      </w:r>
    </w:p>
    <w:p w14:paraId="34CAD0FC" w14:textId="77777777" w:rsidR="0033019D" w:rsidRDefault="0033019D" w:rsidP="0033019D">
      <w:pPr>
        <w:pStyle w:val="Listenabsatz"/>
        <w:numPr>
          <w:ilvl w:val="1"/>
          <w:numId w:val="6"/>
        </w:numPr>
      </w:pPr>
      <w:del w:id="97" w:author="Rolf Janka" w:date="2019-12-02T22:46:00Z">
        <w:r w:rsidDel="00B35A74">
          <w:delText xml:space="preserve">Nachweis der </w:delText>
        </w:r>
      </w:del>
      <w:r>
        <w:t>Pfa</w:t>
      </w:r>
      <w:r w:rsidR="00247C00">
        <w:t>n</w:t>
      </w:r>
      <w:r>
        <w:t>nenluxation bei Bodenperforation</w:t>
      </w:r>
      <w:r w:rsidR="00247C00">
        <w:t xml:space="preserve"> und </w:t>
      </w:r>
      <w:proofErr w:type="spellStart"/>
      <w:r w:rsidR="00247C00">
        <w:t>intrapelvinem</w:t>
      </w:r>
      <w:proofErr w:type="spellEnd"/>
      <w:r w:rsidR="00247C00">
        <w:t xml:space="preserve"> Verlust der Z</w:t>
      </w:r>
      <w:r>
        <w:t>ementaugmentation</w:t>
      </w:r>
    </w:p>
    <w:p w14:paraId="63C02392" w14:textId="77777777" w:rsidR="0033019D" w:rsidRDefault="00B35A74" w:rsidP="0033019D">
      <w:pPr>
        <w:pStyle w:val="Listenabsatz"/>
        <w:numPr>
          <w:ilvl w:val="1"/>
          <w:numId w:val="6"/>
        </w:numPr>
      </w:pPr>
      <w:proofErr w:type="spellStart"/>
      <w:ins w:id="98" w:author="Rolf Janka" w:date="2019-12-02T22:46:00Z">
        <w:r>
          <w:t>P</w:t>
        </w:r>
      </w:ins>
      <w:del w:id="99" w:author="Rolf Janka" w:date="2019-12-02T22:46:00Z">
        <w:r w:rsidR="0033019D" w:rsidDel="00B35A74">
          <w:delText>Nachweis der p</w:delText>
        </w:r>
      </w:del>
      <w:r w:rsidR="0033019D">
        <w:t>eriprothetische</w:t>
      </w:r>
      <w:proofErr w:type="spellEnd"/>
      <w:del w:id="100" w:author="Rolf Janka" w:date="2019-12-02T22:46:00Z">
        <w:r w:rsidR="0033019D" w:rsidDel="00B35A74">
          <w:delText>n</w:delText>
        </w:r>
      </w:del>
      <w:r w:rsidR="0033019D">
        <w:t xml:space="preserve"> Fraktur mit </w:t>
      </w:r>
    </w:p>
    <w:p w14:paraId="5D217194" w14:textId="77777777" w:rsidR="0033019D" w:rsidRDefault="0033019D" w:rsidP="0033019D">
      <w:pPr>
        <w:pStyle w:val="Listenabsatz"/>
        <w:numPr>
          <w:ilvl w:val="2"/>
          <w:numId w:val="6"/>
        </w:numPr>
      </w:pPr>
      <w:proofErr w:type="spellStart"/>
      <w:r>
        <w:t>varischer</w:t>
      </w:r>
      <w:proofErr w:type="spellEnd"/>
      <w:r>
        <w:t xml:space="preserve"> Schaftfehlstellung,</w:t>
      </w:r>
    </w:p>
    <w:p w14:paraId="670F16ED" w14:textId="77777777" w:rsidR="0033019D" w:rsidRDefault="0033019D" w:rsidP="0033019D">
      <w:pPr>
        <w:pStyle w:val="Listenabsatz"/>
        <w:numPr>
          <w:ilvl w:val="2"/>
          <w:numId w:val="6"/>
        </w:numPr>
      </w:pPr>
      <w:proofErr w:type="spellStart"/>
      <w:r>
        <w:t>periprothetischer</w:t>
      </w:r>
      <w:proofErr w:type="spellEnd"/>
      <w:r>
        <w:t xml:space="preserve">, fragmentierender </w:t>
      </w:r>
      <w:proofErr w:type="spellStart"/>
      <w:r>
        <w:t>Femurfraktur</w:t>
      </w:r>
      <w:proofErr w:type="spellEnd"/>
      <w:r>
        <w:t xml:space="preserve"> und</w:t>
      </w:r>
    </w:p>
    <w:p w14:paraId="48EF6BF9" w14:textId="77777777" w:rsidR="0033019D" w:rsidRDefault="0033019D" w:rsidP="0033019D">
      <w:pPr>
        <w:pStyle w:val="Listenabsatz"/>
        <w:numPr>
          <w:ilvl w:val="2"/>
          <w:numId w:val="6"/>
        </w:numPr>
      </w:pPr>
      <w:r>
        <w:t>ausgeprägtem Hämatom im Adduktorenkanal</w:t>
      </w:r>
    </w:p>
    <w:p w14:paraId="240DFC30" w14:textId="77777777" w:rsidR="0033019D" w:rsidRDefault="0033019D" w:rsidP="0033019D">
      <w:pPr>
        <w:pStyle w:val="Listenabsatz"/>
        <w:numPr>
          <w:ilvl w:val="2"/>
          <w:numId w:val="6"/>
        </w:numPr>
      </w:pPr>
      <w:r>
        <w:t xml:space="preserve">Verdacht auf sekundäre Gefäßkompression der A. und V. </w:t>
      </w:r>
      <w:proofErr w:type="spellStart"/>
      <w:r>
        <w:t>femoralis</w:t>
      </w:r>
      <w:proofErr w:type="spellEnd"/>
      <w:r>
        <w:t xml:space="preserve"> </w:t>
      </w:r>
      <w:proofErr w:type="spellStart"/>
      <w:r>
        <w:t>superficialis</w:t>
      </w:r>
      <w:proofErr w:type="spellEnd"/>
    </w:p>
    <w:p w14:paraId="479070EA" w14:textId="77777777" w:rsidR="0033019D" w:rsidRDefault="0033019D" w:rsidP="0033019D"/>
    <w:p w14:paraId="0B4892AF" w14:textId="77777777" w:rsidR="0033019D" w:rsidRDefault="0033019D" w:rsidP="0033019D"/>
    <w:p w14:paraId="7A2FF699" w14:textId="77777777" w:rsidR="0033019D" w:rsidRPr="0033019D" w:rsidRDefault="0033019D" w:rsidP="0033019D">
      <w:pPr>
        <w:pStyle w:val="Listenabsatz"/>
        <w:numPr>
          <w:ilvl w:val="0"/>
          <w:numId w:val="8"/>
        </w:numPr>
        <w:rPr>
          <w:b/>
          <w:sz w:val="28"/>
          <w:szCs w:val="28"/>
        </w:rPr>
      </w:pPr>
      <w:r w:rsidRPr="0033019D">
        <w:rPr>
          <w:b/>
          <w:sz w:val="28"/>
          <w:szCs w:val="28"/>
        </w:rPr>
        <w:t>Kernspintomographie</w:t>
      </w:r>
    </w:p>
    <w:p w14:paraId="1D14402C" w14:textId="77777777" w:rsidR="0033019D" w:rsidRDefault="0033019D" w:rsidP="0033019D">
      <w:pPr>
        <w:pStyle w:val="Listenabsatz"/>
        <w:numPr>
          <w:ilvl w:val="1"/>
          <w:numId w:val="8"/>
        </w:numPr>
      </w:pPr>
      <w:r>
        <w:t>Regelhaft keine Indikation unmittelbar postoperativ</w:t>
      </w:r>
    </w:p>
    <w:p w14:paraId="2CEEA3BD" w14:textId="77777777" w:rsidR="0033019D" w:rsidRDefault="0033019D" w:rsidP="0033019D"/>
    <w:p w14:paraId="5A0C55A3" w14:textId="77777777" w:rsidR="0033019D" w:rsidRDefault="0033019D" w:rsidP="0033019D"/>
    <w:p w14:paraId="263E2F19" w14:textId="77777777" w:rsidR="0033019D" w:rsidRDefault="0033019D" w:rsidP="0033019D"/>
    <w:p w14:paraId="3AA1A69A" w14:textId="77777777" w:rsidR="0033019D" w:rsidRPr="0091653E" w:rsidRDefault="0091653E" w:rsidP="0033019D">
      <w:pPr>
        <w:pStyle w:val="Listenabsatz"/>
        <w:numPr>
          <w:ilvl w:val="0"/>
          <w:numId w:val="4"/>
        </w:numPr>
        <w:rPr>
          <w:b/>
          <w:sz w:val="36"/>
          <w:szCs w:val="36"/>
        </w:rPr>
      </w:pPr>
      <w:r>
        <w:rPr>
          <w:b/>
          <w:sz w:val="36"/>
          <w:szCs w:val="36"/>
        </w:rPr>
        <w:t>Langzeit-V</w:t>
      </w:r>
      <w:r w:rsidR="0033019D" w:rsidRPr="0091653E">
        <w:rPr>
          <w:b/>
          <w:sz w:val="36"/>
          <w:szCs w:val="36"/>
        </w:rPr>
        <w:t>erlaufskontrolle:</w:t>
      </w:r>
    </w:p>
    <w:p w14:paraId="66813796" w14:textId="77777777" w:rsidR="0033019D" w:rsidRDefault="0033019D" w:rsidP="0033019D"/>
    <w:p w14:paraId="063E66F0" w14:textId="77777777" w:rsidR="0091653E" w:rsidRDefault="0033019D" w:rsidP="0091653E">
      <w:pPr>
        <w:pStyle w:val="Listenabsatz"/>
        <w:numPr>
          <w:ilvl w:val="0"/>
          <w:numId w:val="9"/>
        </w:numPr>
        <w:rPr>
          <w:b/>
        </w:rPr>
      </w:pPr>
      <w:r w:rsidRPr="0091653E">
        <w:rPr>
          <w:b/>
        </w:rPr>
        <w:t>Projektionsradiographie</w:t>
      </w:r>
      <w:r w:rsidR="0091653E" w:rsidRPr="0091653E">
        <w:rPr>
          <w:b/>
        </w:rPr>
        <w:t>:</w:t>
      </w:r>
    </w:p>
    <w:p w14:paraId="22FFB8D1" w14:textId="77777777" w:rsidR="0091653E" w:rsidRPr="0091653E" w:rsidRDefault="0091653E" w:rsidP="0091653E">
      <w:pPr>
        <w:pStyle w:val="Listenabsatz"/>
        <w:ind w:left="1776"/>
        <w:rPr>
          <w:b/>
        </w:rPr>
      </w:pPr>
    </w:p>
    <w:p w14:paraId="4761E32C" w14:textId="77777777" w:rsidR="0091653E" w:rsidRDefault="0091653E" w:rsidP="0091653E">
      <w:pPr>
        <w:pStyle w:val="Listenabsatz"/>
        <w:ind w:left="1776"/>
      </w:pPr>
      <w:r w:rsidRPr="0091653E">
        <w:rPr>
          <w:b/>
        </w:rPr>
        <w:t>Methodik:</w:t>
      </w:r>
      <w:r>
        <w:t xml:space="preserve"> </w:t>
      </w:r>
      <w:r>
        <w:tab/>
      </w:r>
      <w:r>
        <w:tab/>
        <w:t>s. präoperativ:</w:t>
      </w:r>
    </w:p>
    <w:p w14:paraId="1154E023" w14:textId="77777777" w:rsidR="0091653E" w:rsidRPr="0091653E" w:rsidRDefault="0091653E" w:rsidP="0091653E">
      <w:pPr>
        <w:pStyle w:val="Listenabsatz"/>
        <w:ind w:left="1776"/>
        <w:rPr>
          <w:b/>
        </w:rPr>
      </w:pPr>
      <w:proofErr w:type="spellStart"/>
      <w:r w:rsidRPr="0091653E">
        <w:rPr>
          <w:b/>
        </w:rPr>
        <w:t>Strukt</w:t>
      </w:r>
      <w:proofErr w:type="spellEnd"/>
      <w:r w:rsidRPr="0091653E">
        <w:rPr>
          <w:b/>
        </w:rPr>
        <w:t>. Befundung:</w:t>
      </w:r>
    </w:p>
    <w:p w14:paraId="00274755" w14:textId="77777777" w:rsidR="0091653E" w:rsidRDefault="0091653E" w:rsidP="0091653E">
      <w:pPr>
        <w:pStyle w:val="Listenabsatz"/>
        <w:ind w:left="1776"/>
      </w:pPr>
      <w:r>
        <w:t>Befunddokument enthält zwei Komponenten:</w:t>
      </w:r>
    </w:p>
    <w:p w14:paraId="7DE82639" w14:textId="77777777" w:rsidR="0091653E" w:rsidRDefault="0091653E" w:rsidP="0091653E">
      <w:pPr>
        <w:pStyle w:val="Listenabsatz"/>
        <w:ind w:left="1776"/>
      </w:pPr>
      <w:r w:rsidRPr="0091653E">
        <w:rPr>
          <w:b/>
        </w:rPr>
        <w:t>Beschreibung</w:t>
      </w:r>
      <w:r>
        <w:t>:</w:t>
      </w:r>
    </w:p>
    <w:p w14:paraId="4E0F4834" w14:textId="77777777" w:rsidR="0091653E" w:rsidRDefault="0091653E" w:rsidP="0091653E">
      <w:pPr>
        <w:pStyle w:val="Listenabsatz"/>
        <w:numPr>
          <w:ilvl w:val="0"/>
          <w:numId w:val="6"/>
        </w:numPr>
      </w:pPr>
      <w:proofErr w:type="gramStart"/>
      <w:r w:rsidRPr="0091653E">
        <w:t>Situationsentsprechender Hüftgelenk</w:t>
      </w:r>
      <w:proofErr w:type="gramEnd"/>
      <w:del w:id="101" w:author="Rolf Janka" w:date="2019-12-02T22:47:00Z">
        <w:r w:rsidRPr="0091653E" w:rsidDel="00CE5036">
          <w:delText>s</w:delText>
        </w:r>
      </w:del>
      <w:r w:rsidRPr="0091653E">
        <w:t>befund nach Impl</w:t>
      </w:r>
      <w:r w:rsidR="00813E41">
        <w:t>antation einer zementaugmentier</w:t>
      </w:r>
      <w:r w:rsidRPr="0091653E">
        <w:t>ten Prothese</w:t>
      </w:r>
      <w:r>
        <w:rPr>
          <w:b/>
        </w:rPr>
        <w:t xml:space="preserve"> oder</w:t>
      </w:r>
    </w:p>
    <w:p w14:paraId="3B51BF8B" w14:textId="77777777" w:rsidR="0091653E" w:rsidRDefault="0091653E" w:rsidP="0091653E">
      <w:pPr>
        <w:pStyle w:val="Listenabsatz"/>
        <w:numPr>
          <w:ilvl w:val="1"/>
          <w:numId w:val="6"/>
        </w:numPr>
      </w:pPr>
      <w:r>
        <w:t xml:space="preserve">Unverändert </w:t>
      </w:r>
      <w:del w:id="102" w:author="Rolf Janka" w:date="2019-12-02T22:47:00Z">
        <w:r w:rsidR="00813E41" w:rsidDel="00CE5036">
          <w:delText>Nachweis des</w:delText>
        </w:r>
      </w:del>
      <w:ins w:id="103" w:author="Rolf Janka" w:date="2019-12-02T22:47:00Z">
        <w:r w:rsidR="00CE5036">
          <w:t>nach</w:t>
        </w:r>
      </w:ins>
      <w:r w:rsidR="00813E41">
        <w:t xml:space="preserve"> </w:t>
      </w:r>
      <w:proofErr w:type="spellStart"/>
      <w:r w:rsidR="00813E41">
        <w:t>pelvin</w:t>
      </w:r>
      <w:proofErr w:type="spellEnd"/>
      <w:r w:rsidR="00813E41">
        <w:t xml:space="preserve"> </w:t>
      </w:r>
      <w:del w:id="104" w:author="Rolf Janka" w:date="2019-12-02T22:47:00Z">
        <w:r w:rsidR="00813E41" w:rsidDel="00CE5036">
          <w:delText>luxierten</w:delText>
        </w:r>
        <w:r w:rsidDel="00CE5036">
          <w:delText xml:space="preserve"> </w:delText>
        </w:r>
      </w:del>
      <w:ins w:id="105" w:author="Rolf Janka" w:date="2019-12-02T22:47:00Z">
        <w:r w:rsidR="00CE5036">
          <w:t>luxierte</w:t>
        </w:r>
        <w:r w:rsidR="00CE5036">
          <w:t>r</w:t>
        </w:r>
        <w:r w:rsidR="00CE5036">
          <w:t xml:space="preserve"> </w:t>
        </w:r>
      </w:ins>
      <w:r>
        <w:t>Zement</w:t>
      </w:r>
      <w:del w:id="106" w:author="Rolf Janka" w:date="2019-12-02T22:47:00Z">
        <w:r w:rsidDel="00CE5036">
          <w:delText>s</w:delText>
        </w:r>
      </w:del>
    </w:p>
    <w:p w14:paraId="4A2E0A5E" w14:textId="77777777" w:rsidR="0091653E" w:rsidRDefault="00247C00" w:rsidP="0091653E">
      <w:pPr>
        <w:pStyle w:val="Listenabsatz"/>
        <w:numPr>
          <w:ilvl w:val="1"/>
          <w:numId w:val="6"/>
        </w:numPr>
      </w:pPr>
      <w:del w:id="107" w:author="Rolf Janka" w:date="2019-12-02T22:47:00Z">
        <w:r w:rsidDel="00CE5036">
          <w:lastRenderedPageBreak/>
          <w:delText>Jetzt r</w:delText>
        </w:r>
      </w:del>
      <w:ins w:id="108" w:author="Rolf Janka" w:date="2019-12-02T22:47:00Z">
        <w:r w:rsidR="00CE5036">
          <w:t>R</w:t>
        </w:r>
      </w:ins>
      <w:r>
        <w:t>egelrechte Ante</w:t>
      </w:r>
      <w:r w:rsidR="0091653E">
        <w:t xml:space="preserve">version </w:t>
      </w:r>
      <w:r w:rsidR="00813E41">
        <w:t>nach</w:t>
      </w:r>
      <w:r w:rsidR="0091653E">
        <w:t xml:space="preserve"> Aufbauplastik im Hüftg</w:t>
      </w:r>
      <w:r w:rsidR="00813E41">
        <w:t xml:space="preserve">elenk mit unauffälligem </w:t>
      </w:r>
      <w:proofErr w:type="spellStart"/>
      <w:r w:rsidR="00813E41">
        <w:t>coxialem</w:t>
      </w:r>
      <w:proofErr w:type="spellEnd"/>
      <w:r w:rsidR="00813E41">
        <w:t xml:space="preserve"> und </w:t>
      </w:r>
      <w:proofErr w:type="spellStart"/>
      <w:r w:rsidR="00813E41">
        <w:t>femoralem</w:t>
      </w:r>
      <w:proofErr w:type="spellEnd"/>
      <w:r w:rsidR="0091653E">
        <w:t xml:space="preserve"> Off-Set der Prothesenkomponenten</w:t>
      </w:r>
    </w:p>
    <w:p w14:paraId="63508DF1" w14:textId="77777777" w:rsidR="0091653E" w:rsidRDefault="0091653E" w:rsidP="0091653E">
      <w:pPr>
        <w:pStyle w:val="Listenabsatz"/>
        <w:numPr>
          <w:ilvl w:val="1"/>
          <w:numId w:val="6"/>
        </w:numPr>
      </w:pPr>
      <w:r>
        <w:t xml:space="preserve">Aufhellungsbefund </w:t>
      </w:r>
      <w:proofErr w:type="spellStart"/>
      <w:r w:rsidR="00813E41">
        <w:t>apiko</w:t>
      </w:r>
      <w:proofErr w:type="spellEnd"/>
      <w:r w:rsidR="00813E41">
        <w:t xml:space="preserve">-lateral, </w:t>
      </w:r>
      <w:proofErr w:type="spellStart"/>
      <w:r w:rsidR="00813E41">
        <w:t>subtrochantär</w:t>
      </w:r>
      <w:proofErr w:type="spellEnd"/>
      <w:r w:rsidR="00813E41">
        <w:t xml:space="preserve">, </w:t>
      </w:r>
      <w:proofErr w:type="spellStart"/>
      <w:r w:rsidR="00813E41">
        <w:t>femoro</w:t>
      </w:r>
      <w:proofErr w:type="spellEnd"/>
      <w:r w:rsidR="00813E41">
        <w:t xml:space="preserve">-lateral, </w:t>
      </w:r>
      <w:ins w:id="109" w:author="Rolf Janka" w:date="2019-12-02T22:48:00Z">
        <w:r w:rsidR="00CE5036">
          <w:t xml:space="preserve">(Bildbeispiele) </w:t>
        </w:r>
      </w:ins>
      <w:r w:rsidR="00813E41">
        <w:t>sowie</w:t>
      </w:r>
    </w:p>
    <w:p w14:paraId="24622F91" w14:textId="77777777" w:rsidR="00813E41" w:rsidRDefault="00813E41" w:rsidP="0091653E">
      <w:pPr>
        <w:pStyle w:val="Listenabsatz"/>
        <w:numPr>
          <w:ilvl w:val="1"/>
          <w:numId w:val="6"/>
        </w:numPr>
      </w:pPr>
      <w:del w:id="110" w:author="Rolf Janka" w:date="2019-12-02T22:48:00Z">
        <w:r w:rsidDel="00CE5036">
          <w:delText>Nachweis eines i</w:delText>
        </w:r>
      </w:del>
      <w:ins w:id="111" w:author="Rolf Janka" w:date="2019-12-02T22:48:00Z">
        <w:r w:rsidR="00CE5036">
          <w:t>I</w:t>
        </w:r>
      </w:ins>
      <w:r>
        <w:t>rreguläre</w:t>
      </w:r>
      <w:ins w:id="112" w:author="Rolf Janka" w:date="2019-12-02T22:48:00Z">
        <w:r w:rsidR="00CE5036">
          <w:t>r</w:t>
        </w:r>
      </w:ins>
      <w:del w:id="113" w:author="Rolf Janka" w:date="2019-12-02T22:48:00Z">
        <w:r w:rsidDel="00CE5036">
          <w:delText>n</w:delText>
        </w:r>
      </w:del>
      <w:r>
        <w:t xml:space="preserve"> </w:t>
      </w:r>
      <w:proofErr w:type="spellStart"/>
      <w:r>
        <w:t>periprothetische</w:t>
      </w:r>
      <w:ins w:id="114" w:author="Rolf Janka" w:date="2019-12-02T22:48:00Z">
        <w:r w:rsidR="00CE5036">
          <w:t>r</w:t>
        </w:r>
      </w:ins>
      <w:proofErr w:type="spellEnd"/>
      <w:del w:id="115" w:author="Rolf Janka" w:date="2019-12-02T22:48:00Z">
        <w:r w:rsidDel="00CE5036">
          <w:delText>n</w:delText>
        </w:r>
      </w:del>
      <w:r>
        <w:t xml:space="preserve"> Aufhellungssaum</w:t>
      </w:r>
      <w:del w:id="116" w:author="Rolf Janka" w:date="2019-12-02T22:48:00Z">
        <w:r w:rsidDel="00CE5036">
          <w:delText>s</w:delText>
        </w:r>
      </w:del>
      <w:r>
        <w:t xml:space="preserve"> lateral und medial </w:t>
      </w:r>
      <w:del w:id="117" w:author="Rolf Janka" w:date="2019-12-02T22:48:00Z">
        <w:r w:rsidDel="00CE5036">
          <w:delText xml:space="preserve">im Bereich </w:delText>
        </w:r>
      </w:del>
      <w:r>
        <w:t>des Prothesenschaftes</w:t>
      </w:r>
    </w:p>
    <w:p w14:paraId="65C79F6C" w14:textId="77777777" w:rsidR="0091653E" w:rsidRPr="00813E41" w:rsidRDefault="00813E41" w:rsidP="00813E41">
      <w:pPr>
        <w:ind w:left="1416"/>
        <w:rPr>
          <w:b/>
        </w:rPr>
      </w:pPr>
      <w:r>
        <w:t xml:space="preserve">         </w:t>
      </w:r>
      <w:r w:rsidRPr="00813E41">
        <w:rPr>
          <w:b/>
        </w:rPr>
        <w:t>Beurteilung:</w:t>
      </w:r>
    </w:p>
    <w:p w14:paraId="363BD298" w14:textId="77777777" w:rsidR="00813E41" w:rsidRDefault="00813E41" w:rsidP="00813E41">
      <w:pPr>
        <w:pStyle w:val="Listenabsatz"/>
        <w:numPr>
          <w:ilvl w:val="0"/>
          <w:numId w:val="6"/>
        </w:numPr>
      </w:pPr>
      <w:r>
        <w:t>Regelrechter Hüft-</w:t>
      </w:r>
      <w:proofErr w:type="spellStart"/>
      <w:r>
        <w:t>Endoprothesenbefund</w:t>
      </w:r>
      <w:proofErr w:type="spellEnd"/>
      <w:r>
        <w:t xml:space="preserve"> oder</w:t>
      </w:r>
    </w:p>
    <w:p w14:paraId="300ADB53" w14:textId="77777777" w:rsidR="00813E41" w:rsidRDefault="00813E41" w:rsidP="00813E41">
      <w:pPr>
        <w:pStyle w:val="Listenabsatz"/>
        <w:numPr>
          <w:ilvl w:val="1"/>
          <w:numId w:val="6"/>
        </w:numPr>
      </w:pPr>
      <w:del w:id="118" w:author="Rolf Janka" w:date="2019-12-02T22:49:00Z">
        <w:r w:rsidDel="00CE5036">
          <w:delText>Nachweis einer</w:delText>
        </w:r>
      </w:del>
      <w:ins w:id="119" w:author="Rolf Janka" w:date="2019-12-02T22:49:00Z">
        <w:r w:rsidR="00CE5036">
          <w:t>W</w:t>
        </w:r>
      </w:ins>
      <w:del w:id="120" w:author="Rolf Janka" w:date="2019-12-02T22:49:00Z">
        <w:r w:rsidDel="00CE5036">
          <w:delText xml:space="preserve"> w</w:delText>
        </w:r>
      </w:del>
      <w:r>
        <w:t>inkelkorrekte</w:t>
      </w:r>
      <w:del w:id="121" w:author="Rolf Janka" w:date="2019-12-02T22:49:00Z">
        <w:r w:rsidDel="00CE5036">
          <w:delText>n</w:delText>
        </w:r>
      </w:del>
      <w:r>
        <w:t xml:space="preserve"> </w:t>
      </w:r>
      <w:proofErr w:type="spellStart"/>
      <w:r>
        <w:t>acetabuläre</w:t>
      </w:r>
      <w:proofErr w:type="spellEnd"/>
      <w:del w:id="122" w:author="Rolf Janka" w:date="2019-12-02T22:49:00Z">
        <w:r w:rsidDel="00CE5036">
          <w:delText>n</w:delText>
        </w:r>
      </w:del>
      <w:r>
        <w:t xml:space="preserve"> Aufbauplastik</w:t>
      </w:r>
    </w:p>
    <w:p w14:paraId="2B8CCB48" w14:textId="77777777" w:rsidR="00813E41" w:rsidRDefault="00813E41" w:rsidP="00813E41">
      <w:pPr>
        <w:pStyle w:val="Listenabsatz"/>
        <w:numPr>
          <w:ilvl w:val="1"/>
          <w:numId w:val="6"/>
        </w:numPr>
        <w:rPr>
          <w:ins w:id="123" w:author="Rolf Janka" w:date="2019-12-02T22:50:00Z"/>
        </w:rPr>
      </w:pPr>
      <w:r>
        <w:t xml:space="preserve">Dringender Verdacht auf </w:t>
      </w:r>
      <w:r w:rsidR="00247C00">
        <w:t>Metall-</w:t>
      </w:r>
      <w:r>
        <w:t xml:space="preserve">Abrieb </w:t>
      </w:r>
      <w:del w:id="124" w:author="Rolf Janka" w:date="2019-12-02T22:49:00Z">
        <w:r w:rsidDel="00CE5036">
          <w:delText xml:space="preserve">im Bereich des </w:delText>
        </w:r>
      </w:del>
      <w:ins w:id="125" w:author="Rolf Janka" w:date="2019-12-02T22:49:00Z">
        <w:r w:rsidR="00CE5036">
          <w:t xml:space="preserve">am </w:t>
        </w:r>
      </w:ins>
      <w:del w:id="126" w:author="Rolf Janka" w:date="2019-12-02T22:50:00Z">
        <w:r w:rsidDel="00CE5036">
          <w:delText>Prothesenschaft</w:delText>
        </w:r>
      </w:del>
      <w:del w:id="127" w:author="Rolf Janka" w:date="2019-12-02T22:49:00Z">
        <w:r w:rsidDel="00CE5036">
          <w:delText>es</w:delText>
        </w:r>
      </w:del>
      <w:del w:id="128" w:author="Rolf Janka" w:date="2019-12-02T22:50:00Z">
        <w:r w:rsidDel="00CE5036">
          <w:delText xml:space="preserve"> mit Lockerungszeichen und </w:delText>
        </w:r>
      </w:del>
      <w:ins w:id="129" w:author="Rolf Janka" w:date="2019-12-02T22:50:00Z">
        <w:r w:rsidR="00CE5036">
          <w:t xml:space="preserve">und </w:t>
        </w:r>
      </w:ins>
      <w:r>
        <w:t xml:space="preserve">Verdacht auf </w:t>
      </w:r>
      <w:proofErr w:type="spellStart"/>
      <w:r>
        <w:t>granulomatösen</w:t>
      </w:r>
      <w:proofErr w:type="spellEnd"/>
      <w:r>
        <w:t xml:space="preserve"> „Abriebtumor“ oberhalb der Schaftinsertion </w:t>
      </w:r>
    </w:p>
    <w:p w14:paraId="535F519C" w14:textId="77777777" w:rsidR="00CE5036" w:rsidRDefault="00CE5036" w:rsidP="00813E41">
      <w:pPr>
        <w:pStyle w:val="Listenabsatz"/>
        <w:numPr>
          <w:ilvl w:val="1"/>
          <w:numId w:val="6"/>
        </w:numPr>
      </w:pPr>
      <w:ins w:id="130" w:author="Rolf Janka" w:date="2019-12-02T22:50:00Z">
        <w:r>
          <w:t xml:space="preserve">Lockerungszeichen </w:t>
        </w:r>
        <w:r>
          <w:t>des Prothesenschafts oder der Gelenkpfanne (</w:t>
        </w:r>
      </w:ins>
      <w:ins w:id="131" w:author="Rolf Janka" w:date="2019-12-02T22:51:00Z">
        <w:r>
          <w:t>Definition der Bildkriterien einer Lockerung)</w:t>
        </w:r>
      </w:ins>
    </w:p>
    <w:p w14:paraId="0ACAC051" w14:textId="77777777" w:rsidR="00813E41" w:rsidRDefault="00813E41" w:rsidP="00813E41"/>
    <w:p w14:paraId="1F409375" w14:textId="77777777" w:rsidR="00813E41" w:rsidRDefault="00813E41" w:rsidP="00813E41"/>
    <w:p w14:paraId="0B65B38B" w14:textId="77777777" w:rsidR="00813E41" w:rsidRDefault="00813E41" w:rsidP="00813E41">
      <w:pPr>
        <w:pStyle w:val="Listenabsatz"/>
        <w:numPr>
          <w:ilvl w:val="0"/>
          <w:numId w:val="9"/>
        </w:numPr>
        <w:rPr>
          <w:b/>
          <w:sz w:val="28"/>
          <w:szCs w:val="28"/>
          <w:u w:val="single"/>
        </w:rPr>
      </w:pPr>
      <w:proofErr w:type="spellStart"/>
      <w:r w:rsidRPr="00813E41">
        <w:rPr>
          <w:b/>
          <w:sz w:val="28"/>
          <w:szCs w:val="28"/>
          <w:u w:val="single"/>
        </w:rPr>
        <w:t>Computertmographie</w:t>
      </w:r>
      <w:proofErr w:type="spellEnd"/>
      <w:r w:rsidRPr="00813E41">
        <w:rPr>
          <w:b/>
          <w:sz w:val="28"/>
          <w:szCs w:val="28"/>
          <w:u w:val="single"/>
        </w:rPr>
        <w:t>:</w:t>
      </w:r>
    </w:p>
    <w:p w14:paraId="57A58C46" w14:textId="77777777" w:rsidR="00813E41" w:rsidRPr="00813E41" w:rsidRDefault="00813E41" w:rsidP="00813E41">
      <w:pPr>
        <w:pStyle w:val="Listenabsatz"/>
        <w:ind w:left="1776"/>
        <w:rPr>
          <w:b/>
          <w:sz w:val="28"/>
          <w:szCs w:val="28"/>
          <w:u w:val="single"/>
        </w:rPr>
      </w:pPr>
    </w:p>
    <w:p w14:paraId="05033CCA" w14:textId="77777777" w:rsidR="00813E41" w:rsidRDefault="00813E41" w:rsidP="00813E41">
      <w:pPr>
        <w:pStyle w:val="Listenabsatz"/>
        <w:ind w:left="1776"/>
      </w:pPr>
      <w:r w:rsidRPr="00813E41">
        <w:rPr>
          <w:b/>
        </w:rPr>
        <w:t>Methodik:</w:t>
      </w:r>
      <w:r>
        <w:t xml:space="preserve"> s. oben</w:t>
      </w:r>
    </w:p>
    <w:p w14:paraId="683FBF50" w14:textId="77777777" w:rsidR="00813E41" w:rsidRDefault="00813E41" w:rsidP="00813E41">
      <w:pPr>
        <w:pStyle w:val="Listenabsatz"/>
        <w:ind w:left="1776"/>
      </w:pPr>
      <w:proofErr w:type="spellStart"/>
      <w:r w:rsidRPr="00813E41">
        <w:rPr>
          <w:b/>
        </w:rPr>
        <w:t>Strukt</w:t>
      </w:r>
      <w:proofErr w:type="spellEnd"/>
      <w:r w:rsidRPr="00813E41">
        <w:rPr>
          <w:b/>
        </w:rPr>
        <w:t>. Befundung</w:t>
      </w:r>
      <w:r>
        <w:t>:</w:t>
      </w:r>
    </w:p>
    <w:p w14:paraId="709B4729" w14:textId="77777777" w:rsidR="00813E41" w:rsidRDefault="00813E41" w:rsidP="00813E41">
      <w:pPr>
        <w:pStyle w:val="Listenabsatz"/>
        <w:ind w:left="1776"/>
      </w:pPr>
      <w:r w:rsidRPr="00813E41">
        <w:t>Zwei Befundkomponenten:</w:t>
      </w:r>
    </w:p>
    <w:p w14:paraId="1005EDB4" w14:textId="77777777" w:rsidR="00813E41" w:rsidRDefault="00813E41" w:rsidP="00813E41">
      <w:pPr>
        <w:pStyle w:val="Listenabsatz"/>
        <w:ind w:left="1776"/>
        <w:rPr>
          <w:b/>
        </w:rPr>
      </w:pPr>
      <w:r>
        <w:rPr>
          <w:b/>
        </w:rPr>
        <w:t>Beschreibung:</w:t>
      </w:r>
    </w:p>
    <w:p w14:paraId="4E7CC4F7" w14:textId="77777777" w:rsidR="00813E41" w:rsidRPr="00813E41" w:rsidRDefault="00813E41" w:rsidP="00813E41">
      <w:pPr>
        <w:pStyle w:val="Listenabsatz"/>
        <w:numPr>
          <w:ilvl w:val="0"/>
          <w:numId w:val="6"/>
        </w:numPr>
      </w:pPr>
      <w:del w:id="132" w:author="Rolf Janka" w:date="2019-12-02T22:51:00Z">
        <w:r w:rsidRPr="00813E41" w:rsidDel="00CE5036">
          <w:delText>Nachweis einer i</w:delText>
        </w:r>
      </w:del>
      <w:ins w:id="133" w:author="Rolf Janka" w:date="2019-12-02T22:51:00Z">
        <w:r w:rsidR="00CE5036">
          <w:t>I</w:t>
        </w:r>
      </w:ins>
      <w:r w:rsidRPr="00813E41">
        <w:t>nhomogene</w:t>
      </w:r>
      <w:del w:id="134" w:author="Rolf Janka" w:date="2019-12-02T22:52:00Z">
        <w:r w:rsidRPr="00813E41" w:rsidDel="00CE5036">
          <w:delText>n</w:delText>
        </w:r>
      </w:del>
      <w:r w:rsidRPr="00813E41">
        <w:t xml:space="preserve">, </w:t>
      </w:r>
      <w:proofErr w:type="spellStart"/>
      <w:r w:rsidRPr="00813E41">
        <w:t>geringgradig</w:t>
      </w:r>
      <w:proofErr w:type="spellEnd"/>
      <w:r w:rsidRPr="00813E41">
        <w:t xml:space="preserve"> </w:t>
      </w:r>
      <w:proofErr w:type="spellStart"/>
      <w:r w:rsidRPr="00813E41">
        <w:t>artefakthaltig</w:t>
      </w:r>
      <w:ins w:id="135" w:author="Rolf Janka" w:date="2019-12-02T22:52:00Z">
        <w:r w:rsidR="00CE5036">
          <w:t>e</w:t>
        </w:r>
      </w:ins>
      <w:proofErr w:type="spellEnd"/>
      <w:del w:id="136" w:author="Rolf Janka" w:date="2019-12-02T22:52:00Z">
        <w:r w:rsidRPr="00813E41" w:rsidDel="00CE5036">
          <w:delText>en</w:delText>
        </w:r>
      </w:del>
      <w:r w:rsidRPr="00813E41">
        <w:t xml:space="preserve"> Masse </w:t>
      </w:r>
      <w:del w:id="137" w:author="Rolf Janka" w:date="2019-12-02T22:52:00Z">
        <w:r w:rsidRPr="00813E41" w:rsidDel="00CE5036">
          <w:delText xml:space="preserve">im </w:delText>
        </w:r>
      </w:del>
      <w:ins w:id="138" w:author="Rolf Janka" w:date="2019-12-02T22:52:00Z">
        <w:r w:rsidR="00CE5036">
          <w:t>an der</w:t>
        </w:r>
        <w:r w:rsidR="00CE5036" w:rsidRPr="00813E41">
          <w:t xml:space="preserve"> </w:t>
        </w:r>
      </w:ins>
      <w:proofErr w:type="spellStart"/>
      <w:r w:rsidRPr="00813E41">
        <w:t>latero</w:t>
      </w:r>
      <w:proofErr w:type="spellEnd"/>
      <w:r w:rsidRPr="00813E41">
        <w:t>-krania</w:t>
      </w:r>
      <w:del w:id="139" w:author="Rolf Janka" w:date="2019-12-02T22:52:00Z">
        <w:r w:rsidRPr="00813E41" w:rsidDel="00CE5036">
          <w:delText>l-Bereich der</w:delText>
        </w:r>
      </w:del>
      <w:ins w:id="140" w:author="Rolf Janka" w:date="2019-12-02T22:52:00Z">
        <w:r w:rsidR="00CE5036">
          <w:t>len</w:t>
        </w:r>
      </w:ins>
      <w:r w:rsidRPr="00813E41">
        <w:t xml:space="preserve"> Schaftinsertion</w:t>
      </w:r>
    </w:p>
    <w:p w14:paraId="239D28E0" w14:textId="77777777" w:rsidR="00813E41" w:rsidRPr="00813E41" w:rsidRDefault="00CE5036" w:rsidP="00813E41">
      <w:pPr>
        <w:pStyle w:val="Listenabsatz"/>
        <w:numPr>
          <w:ilvl w:val="0"/>
          <w:numId w:val="6"/>
        </w:numPr>
      </w:pPr>
      <w:ins w:id="141" w:author="Rolf Janka" w:date="2019-12-02T22:53:00Z">
        <w:r>
          <w:t>I</w:t>
        </w:r>
        <w:r w:rsidRPr="00813E41">
          <w:t>rreguläre</w:t>
        </w:r>
        <w:r>
          <w:t>r</w:t>
        </w:r>
        <w:r w:rsidRPr="00813E41">
          <w:t xml:space="preserve"> </w:t>
        </w:r>
        <w:proofErr w:type="spellStart"/>
        <w:r w:rsidRPr="00813E41">
          <w:t>ossären</w:t>
        </w:r>
        <w:proofErr w:type="spellEnd"/>
        <w:r w:rsidRPr="00813E41">
          <w:t xml:space="preserve"> </w:t>
        </w:r>
        <w:proofErr w:type="spellStart"/>
        <w:r w:rsidRPr="00813E41">
          <w:t>circumscripte</w:t>
        </w:r>
        <w:r>
          <w:t>r</w:t>
        </w:r>
        <w:proofErr w:type="spellEnd"/>
        <w:r w:rsidRPr="00813E41">
          <w:t xml:space="preserve"> Saums mit partieller </w:t>
        </w:r>
        <w:proofErr w:type="spellStart"/>
        <w:r w:rsidRPr="00813E41">
          <w:t>Resklerosierung</w:t>
        </w:r>
        <w:proofErr w:type="spellEnd"/>
        <w:r w:rsidRPr="00813E41">
          <w:t xml:space="preserve"> </w:t>
        </w:r>
      </w:ins>
      <w:del w:id="142" w:author="Rolf Janka" w:date="2019-12-02T22:53:00Z">
        <w:r w:rsidR="00813E41" w:rsidRPr="00813E41" w:rsidDel="00CE5036">
          <w:delText xml:space="preserve">In den uniplanaren Sekundärrekonstruktionen Nachweis eines irregulären ossären circumscripten Saums mit partieller Resklerosierung </w:delText>
        </w:r>
      </w:del>
      <w:r w:rsidR="00813E41" w:rsidRPr="00813E41">
        <w:t>entlang der Schaftprothese</w:t>
      </w:r>
    </w:p>
    <w:p w14:paraId="5F35D77D" w14:textId="77777777" w:rsidR="00813E41" w:rsidRPr="00813E41" w:rsidRDefault="00813E41" w:rsidP="00813E41">
      <w:pPr>
        <w:pStyle w:val="Listenabsatz"/>
        <w:numPr>
          <w:ilvl w:val="0"/>
          <w:numId w:val="6"/>
        </w:numPr>
      </w:pPr>
      <w:r w:rsidRPr="00813E41">
        <w:t xml:space="preserve">Partielle </w:t>
      </w:r>
      <w:proofErr w:type="spellStart"/>
      <w:r w:rsidR="00247C00">
        <w:t>enostale</w:t>
      </w:r>
      <w:proofErr w:type="spellEnd"/>
      <w:r w:rsidR="00247C00">
        <w:t xml:space="preserve"> </w:t>
      </w:r>
      <w:proofErr w:type="spellStart"/>
      <w:r w:rsidRPr="00813E41">
        <w:t>Knochenarrodierung</w:t>
      </w:r>
      <w:proofErr w:type="spellEnd"/>
      <w:r w:rsidRPr="00813E41">
        <w:t xml:space="preserve"> der dorsalen R</w:t>
      </w:r>
      <w:r>
        <w:t>estsp</w:t>
      </w:r>
      <w:r w:rsidRPr="00813E41">
        <w:t>ongiosa</w:t>
      </w:r>
    </w:p>
    <w:p w14:paraId="2F98C681" w14:textId="77777777" w:rsidR="00813E41" w:rsidRPr="00011E81" w:rsidRDefault="00813E41" w:rsidP="00813E41">
      <w:pPr>
        <w:ind w:left="1416"/>
        <w:rPr>
          <w:b/>
        </w:rPr>
      </w:pPr>
      <w:r>
        <w:t xml:space="preserve">         </w:t>
      </w:r>
      <w:r w:rsidRPr="00011E81">
        <w:rPr>
          <w:b/>
        </w:rPr>
        <w:t>Beurteilung:</w:t>
      </w:r>
    </w:p>
    <w:p w14:paraId="13041284" w14:textId="77777777" w:rsidR="00813E41" w:rsidRDefault="00813E41" w:rsidP="00813E41">
      <w:pPr>
        <w:pStyle w:val="Listenabsatz"/>
        <w:numPr>
          <w:ilvl w:val="0"/>
          <w:numId w:val="6"/>
        </w:numPr>
      </w:pPr>
      <w:r>
        <w:t xml:space="preserve">Regelrechte </w:t>
      </w:r>
      <w:proofErr w:type="spellStart"/>
      <w:r>
        <w:t>acetabuläre</w:t>
      </w:r>
      <w:proofErr w:type="spellEnd"/>
      <w:r>
        <w:t xml:space="preserve"> Verhältnisse bei Zustand nach Aufbauplastik</w:t>
      </w:r>
    </w:p>
    <w:p w14:paraId="1E4708A7" w14:textId="77777777" w:rsidR="00813E41" w:rsidRDefault="00813E41" w:rsidP="00813E41">
      <w:pPr>
        <w:pStyle w:val="Listenabsatz"/>
        <w:numPr>
          <w:ilvl w:val="0"/>
          <w:numId w:val="6"/>
        </w:numPr>
      </w:pPr>
      <w:r>
        <w:t xml:space="preserve">Schaftseitig dringender Verdacht auf </w:t>
      </w:r>
      <w:del w:id="143" w:author="Rolf Janka" w:date="2019-12-02T22:54:00Z">
        <w:r w:rsidDel="00CE5036">
          <w:delText xml:space="preserve">larvierte </w:delText>
        </w:r>
      </w:del>
      <w:r>
        <w:t xml:space="preserve">entzündliche Lockerung und </w:t>
      </w:r>
      <w:r w:rsidR="00247C00">
        <w:t>metallischen „</w:t>
      </w:r>
      <w:r>
        <w:t>Abriebtumor</w:t>
      </w:r>
      <w:r w:rsidR="00247C00">
        <w:t>“</w:t>
      </w:r>
      <w:r>
        <w:t xml:space="preserve"> im Insertionsbereich</w:t>
      </w:r>
    </w:p>
    <w:p w14:paraId="2623B913" w14:textId="77777777" w:rsidR="00011E81" w:rsidRDefault="00011E81" w:rsidP="00813E41">
      <w:pPr>
        <w:pStyle w:val="Listenabsatz"/>
        <w:numPr>
          <w:ilvl w:val="0"/>
          <w:numId w:val="6"/>
        </w:numPr>
      </w:pPr>
      <w:r>
        <w:t>Wir empfehlen zur Ausbreitungsdiagnostik die MR</w:t>
      </w:r>
    </w:p>
    <w:p w14:paraId="437FCF8A" w14:textId="77777777" w:rsidR="00011E81" w:rsidRDefault="00011E81" w:rsidP="00011E81"/>
    <w:p w14:paraId="1949BF78" w14:textId="77777777" w:rsidR="00011E81" w:rsidRDefault="00011E81" w:rsidP="00011E81"/>
    <w:p w14:paraId="3D432C5F" w14:textId="77777777" w:rsidR="00247C00" w:rsidRDefault="00247C00" w:rsidP="00011E81"/>
    <w:p w14:paraId="550A00D1" w14:textId="77777777" w:rsidR="00011E81" w:rsidRPr="00612E8C" w:rsidRDefault="00011E81" w:rsidP="00011E81">
      <w:pPr>
        <w:pStyle w:val="Listenabsatz"/>
        <w:numPr>
          <w:ilvl w:val="0"/>
          <w:numId w:val="9"/>
        </w:numPr>
        <w:rPr>
          <w:b/>
          <w:sz w:val="28"/>
          <w:szCs w:val="28"/>
        </w:rPr>
      </w:pPr>
      <w:r w:rsidRPr="00612E8C">
        <w:rPr>
          <w:b/>
          <w:sz w:val="28"/>
          <w:szCs w:val="28"/>
        </w:rPr>
        <w:t>Kernspintomographie:</w:t>
      </w:r>
    </w:p>
    <w:p w14:paraId="7BCE36A0" w14:textId="77777777" w:rsidR="00612E8C" w:rsidRDefault="00612E8C" w:rsidP="00612E8C"/>
    <w:p w14:paraId="31129D20" w14:textId="77777777" w:rsidR="00612E8C" w:rsidRDefault="00612E8C" w:rsidP="00612E8C">
      <w:pPr>
        <w:ind w:left="1776"/>
      </w:pPr>
      <w:r w:rsidRPr="00612E8C">
        <w:rPr>
          <w:b/>
        </w:rPr>
        <w:t>Methodik:</w:t>
      </w:r>
      <w:r>
        <w:t xml:space="preserve"> s. oben</w:t>
      </w:r>
    </w:p>
    <w:p w14:paraId="322297FD" w14:textId="77777777" w:rsidR="00612E8C" w:rsidRPr="00612E8C" w:rsidRDefault="00612E8C" w:rsidP="00612E8C">
      <w:pPr>
        <w:ind w:left="1776"/>
        <w:rPr>
          <w:b/>
        </w:rPr>
      </w:pPr>
      <w:r w:rsidRPr="00612E8C">
        <w:rPr>
          <w:b/>
        </w:rPr>
        <w:t xml:space="preserve">Beschreibung: </w:t>
      </w:r>
    </w:p>
    <w:p w14:paraId="742D83B2" w14:textId="77777777" w:rsidR="00612E8C" w:rsidRDefault="00247C00" w:rsidP="00612E8C">
      <w:pPr>
        <w:pStyle w:val="Listenabsatz"/>
        <w:numPr>
          <w:ilvl w:val="0"/>
          <w:numId w:val="6"/>
        </w:numPr>
      </w:pPr>
      <w:r>
        <w:t xml:space="preserve">Auslöschartefakte einer </w:t>
      </w:r>
      <w:r w:rsidR="00612E8C">
        <w:t>R</w:t>
      </w:r>
      <w:r>
        <w:t xml:space="preserve">aumforderung </w:t>
      </w:r>
      <w:del w:id="144" w:author="Rolf Janka" w:date="2019-12-02T22:54:00Z">
        <w:r w:rsidDel="00CE5036">
          <w:delText xml:space="preserve">im </w:delText>
        </w:r>
      </w:del>
      <w:proofErr w:type="spellStart"/>
      <w:r>
        <w:t>later</w:t>
      </w:r>
      <w:ins w:id="145" w:author="Rolf Janka" w:date="2019-12-02T22:55:00Z">
        <w:r w:rsidR="00CE5036">
          <w:t>o-cranial</w:t>
        </w:r>
        <w:proofErr w:type="spellEnd"/>
        <w:r w:rsidR="00CE5036">
          <w:t xml:space="preserve"> der </w:t>
        </w:r>
      </w:ins>
      <w:del w:id="146" w:author="Rolf Janka" w:date="2019-12-02T22:54:00Z">
        <w:r w:rsidDel="00CE5036">
          <w:delText>o-kranial-</w:delText>
        </w:r>
      </w:del>
      <w:del w:id="147" w:author="Rolf Janka" w:date="2019-12-02T22:55:00Z">
        <w:r w:rsidDel="00CE5036">
          <w:delText>B</w:delText>
        </w:r>
        <w:r w:rsidR="00612E8C" w:rsidDel="00CE5036">
          <w:delText>ereich der</w:delText>
        </w:r>
      </w:del>
      <w:r w:rsidR="00612E8C">
        <w:t xml:space="preserve"> Schaftinsertion</w:t>
      </w:r>
    </w:p>
    <w:p w14:paraId="11224C1D" w14:textId="77777777" w:rsidR="00612E8C" w:rsidRDefault="00612E8C" w:rsidP="00612E8C">
      <w:pPr>
        <w:pStyle w:val="Listenabsatz"/>
        <w:numPr>
          <w:ilvl w:val="0"/>
          <w:numId w:val="6"/>
        </w:numPr>
      </w:pPr>
      <w:commentRangeStart w:id="148"/>
      <w:proofErr w:type="spellStart"/>
      <w:r>
        <w:t>Hyperintense</w:t>
      </w:r>
      <w:proofErr w:type="spellEnd"/>
      <w:r>
        <w:t xml:space="preserve"> </w:t>
      </w:r>
      <w:commentRangeEnd w:id="148"/>
      <w:r w:rsidR="00CE5036">
        <w:rPr>
          <w:rStyle w:val="Kommentarzeichen"/>
        </w:rPr>
        <w:commentReference w:id="148"/>
      </w:r>
      <w:r>
        <w:t xml:space="preserve">Muskeltransformation der Abduktoren und der </w:t>
      </w:r>
      <w:proofErr w:type="spellStart"/>
      <w:r>
        <w:t>pelvinen</w:t>
      </w:r>
      <w:proofErr w:type="spellEnd"/>
      <w:r>
        <w:t xml:space="preserve"> Insertion des </w:t>
      </w:r>
      <w:r w:rsidR="00247C00">
        <w:t xml:space="preserve">M. </w:t>
      </w:r>
      <w:proofErr w:type="spellStart"/>
      <w:r w:rsidR="00247C00">
        <w:t>r</w:t>
      </w:r>
      <w:r>
        <w:t>ectus</w:t>
      </w:r>
      <w:proofErr w:type="spellEnd"/>
      <w:r>
        <w:t xml:space="preserve"> </w:t>
      </w:r>
      <w:proofErr w:type="spellStart"/>
      <w:r>
        <w:t>femoris</w:t>
      </w:r>
      <w:proofErr w:type="spellEnd"/>
    </w:p>
    <w:p w14:paraId="6BCE9F2B" w14:textId="77777777" w:rsidR="00612E8C" w:rsidRDefault="00612E8C" w:rsidP="00612E8C">
      <w:pPr>
        <w:pStyle w:val="Listenabsatz"/>
        <w:numPr>
          <w:ilvl w:val="0"/>
          <w:numId w:val="6"/>
        </w:numPr>
      </w:pPr>
      <w:r>
        <w:lastRenderedPageBreak/>
        <w:t xml:space="preserve">Die </w:t>
      </w:r>
      <w:proofErr w:type="spellStart"/>
      <w:r>
        <w:t>acetabulären</w:t>
      </w:r>
      <w:proofErr w:type="spellEnd"/>
      <w:r>
        <w:t xml:space="preserve"> Verhältnisse sind </w:t>
      </w:r>
      <w:proofErr w:type="spellStart"/>
      <w:r>
        <w:t>artefaktbedingt</w:t>
      </w:r>
      <w:proofErr w:type="spellEnd"/>
      <w:r>
        <w:t xml:space="preserve"> nicht beurteilbar</w:t>
      </w:r>
      <w:ins w:id="149" w:author="Rolf Janka" w:date="2019-12-02T22:56:00Z">
        <w:r w:rsidR="00CE5036">
          <w:t xml:space="preserve"> (naja nicht immer!)</w:t>
        </w:r>
      </w:ins>
    </w:p>
    <w:p w14:paraId="70BD1C05" w14:textId="77777777" w:rsidR="00612E8C" w:rsidRDefault="00612E8C" w:rsidP="00612E8C"/>
    <w:p w14:paraId="21E8DF22" w14:textId="77777777" w:rsidR="00612E8C" w:rsidRPr="00612E8C" w:rsidRDefault="00612E8C" w:rsidP="00612E8C">
      <w:pPr>
        <w:ind w:left="1416"/>
        <w:rPr>
          <w:b/>
        </w:rPr>
      </w:pPr>
      <w:r>
        <w:t xml:space="preserve">       </w:t>
      </w:r>
      <w:r w:rsidRPr="00612E8C">
        <w:rPr>
          <w:b/>
        </w:rPr>
        <w:t>Beurteilung:</w:t>
      </w:r>
    </w:p>
    <w:p w14:paraId="7DC4E3CE" w14:textId="77777777" w:rsidR="00612E8C" w:rsidRDefault="00612E8C" w:rsidP="00612E8C">
      <w:pPr>
        <w:pStyle w:val="Listenabsatz"/>
        <w:numPr>
          <w:ilvl w:val="0"/>
          <w:numId w:val="6"/>
        </w:numPr>
      </w:pPr>
      <w:r>
        <w:t xml:space="preserve">Dringender Verdacht auf </w:t>
      </w:r>
      <w:proofErr w:type="spellStart"/>
      <w:r>
        <w:t>periprothetische</w:t>
      </w:r>
      <w:proofErr w:type="spellEnd"/>
      <w:r>
        <w:t xml:space="preserve"> Entzündung </w:t>
      </w:r>
      <w:r w:rsidR="00247C00">
        <w:t xml:space="preserve">im </w:t>
      </w:r>
      <w:proofErr w:type="spellStart"/>
      <w:r w:rsidR="00247C00">
        <w:t>Femurschaft</w:t>
      </w:r>
      <w:proofErr w:type="spellEnd"/>
      <w:r w:rsidR="00247C00">
        <w:t xml:space="preserve"> und entzündungsbedingte </w:t>
      </w:r>
      <w:proofErr w:type="spellStart"/>
      <w:proofErr w:type="gramStart"/>
      <w:r w:rsidR="00247C00">
        <w:t>Implantat</w:t>
      </w:r>
      <w:r>
        <w:t>lockerung</w:t>
      </w:r>
      <w:proofErr w:type="spellEnd"/>
      <w:r>
        <w:t xml:space="preserve">  mit</w:t>
      </w:r>
      <w:proofErr w:type="gramEnd"/>
      <w:r>
        <w:t xml:space="preserve"> </w:t>
      </w:r>
      <w:del w:id="150" w:author="Rolf Janka" w:date="2019-12-02T22:57:00Z">
        <w:r w:rsidR="00247C00" w:rsidDel="00F20E95">
          <w:delText xml:space="preserve">Nachweis </w:delText>
        </w:r>
      </w:del>
      <w:ins w:id="151" w:author="Rolf Janka" w:date="2019-12-02T22:57:00Z">
        <w:r w:rsidR="00F20E95">
          <w:t>Ausbildung</w:t>
        </w:r>
        <w:r w:rsidR="00F20E95">
          <w:t xml:space="preserve"> </w:t>
        </w:r>
      </w:ins>
      <w:r w:rsidR="00247C00">
        <w:t>eines Pseudotumors infolge metallischen Abriebs.</w:t>
      </w:r>
    </w:p>
    <w:p w14:paraId="0564487B" w14:textId="77777777" w:rsidR="00612E8C" w:rsidRDefault="00612E8C" w:rsidP="00244B8B">
      <w:pPr>
        <w:pStyle w:val="berschrift1"/>
      </w:pPr>
    </w:p>
    <w:p w14:paraId="733D46DC" w14:textId="77777777" w:rsidR="00612E8C" w:rsidRDefault="00612E8C" w:rsidP="00244B8B">
      <w:pPr>
        <w:pStyle w:val="berschrift1"/>
      </w:pPr>
    </w:p>
    <w:p w14:paraId="10D45E43" w14:textId="77777777" w:rsidR="00244B8B" w:rsidRDefault="00844111" w:rsidP="00244B8B">
      <w:pPr>
        <w:pStyle w:val="berschrift1"/>
      </w:pPr>
      <w:r>
        <w:t xml:space="preserve">Klinische </w:t>
      </w:r>
      <w:r w:rsidR="00244B8B">
        <w:t>Angaben</w:t>
      </w:r>
    </w:p>
    <w:p w14:paraId="3E30D907" w14:textId="77777777" w:rsidR="00244B8B" w:rsidRDefault="00244B8B" w:rsidP="00244B8B">
      <w:r>
        <w:rPr>
          <w:noProof/>
          <w:lang w:eastAsia="de-DE"/>
        </w:rPr>
        <mc:AlternateContent>
          <mc:Choice Requires="wps">
            <w:drawing>
              <wp:anchor distT="0" distB="0" distL="114300" distR="114300" simplePos="0" relativeHeight="251659264" behindDoc="1" locked="0" layoutInCell="1" allowOverlap="1" wp14:anchorId="66F32E6F" wp14:editId="1A4948F2">
                <wp:simplePos x="0" y="0"/>
                <wp:positionH relativeFrom="margin">
                  <wp:align>left</wp:align>
                </wp:positionH>
                <wp:positionV relativeFrom="paragraph">
                  <wp:posOffset>52705</wp:posOffset>
                </wp:positionV>
                <wp:extent cx="3775295" cy="488887"/>
                <wp:effectExtent l="0" t="0" r="15875" b="26035"/>
                <wp:wrapNone/>
                <wp:docPr id="1" name="Rechteck 1"/>
                <wp:cNvGraphicFramePr/>
                <a:graphic xmlns:a="http://schemas.openxmlformats.org/drawingml/2006/main">
                  <a:graphicData uri="http://schemas.microsoft.com/office/word/2010/wordprocessingShape">
                    <wps:wsp>
                      <wps:cNvSpPr/>
                      <wps:spPr>
                        <a:xfrm>
                          <a:off x="0" y="0"/>
                          <a:ext cx="3775295" cy="48888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CA6FF" id="Rechteck 1" o:spid="_x0000_s1026" style="position:absolute;margin-left:0;margin-top:4.15pt;width:297.25pt;height:38.5pt;z-index:-251657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" fillcolor="white [3201]" strokecolor="#4472c4 [3204]" strokeweight="1pt">
                <w10:wrap anchorx="margin"/>
              </v:rect>
            </w:pict>
          </mc:Fallback>
        </mc:AlternateContent>
      </w:r>
    </w:p>
    <w:p w14:paraId="7302AD38" w14:textId="77777777" w:rsidR="00244B8B" w:rsidRDefault="00844111" w:rsidP="00844111">
      <w:r>
        <w:t>Müssen automatisch aus dem KIS/RIS übernommen werden</w:t>
      </w:r>
    </w:p>
    <w:p w14:paraId="48BC28B7" w14:textId="77777777" w:rsidR="00244B8B" w:rsidRDefault="00244B8B" w:rsidP="00244B8B"/>
    <w:p w14:paraId="7572D98E" w14:textId="77777777" w:rsidR="00244B8B" w:rsidRDefault="00244B8B" w:rsidP="00244B8B">
      <w:pPr>
        <w:pStyle w:val="berschrift1"/>
      </w:pPr>
      <w:r>
        <w:t>Fragestellung</w:t>
      </w:r>
    </w:p>
    <w:p w14:paraId="52111E10" w14:textId="77777777" w:rsidR="00244B8B" w:rsidRDefault="00244B8B" w:rsidP="00244B8B">
      <w:r>
        <w:rPr>
          <w:noProof/>
          <w:lang w:eastAsia="de-DE"/>
        </w:rPr>
        <mc:AlternateContent>
          <mc:Choice Requires="wps">
            <w:drawing>
              <wp:anchor distT="0" distB="0" distL="114300" distR="114300" simplePos="0" relativeHeight="251661312" behindDoc="1" locked="0" layoutInCell="1" allowOverlap="1" wp14:anchorId="08801F9E" wp14:editId="3649B09D">
                <wp:simplePos x="0" y="0"/>
                <wp:positionH relativeFrom="margin">
                  <wp:posOffset>0</wp:posOffset>
                </wp:positionH>
                <wp:positionV relativeFrom="paragraph">
                  <wp:posOffset>18887</wp:posOffset>
                </wp:positionV>
                <wp:extent cx="3775295" cy="488887"/>
                <wp:effectExtent l="0" t="0" r="9525" b="6985"/>
                <wp:wrapNone/>
                <wp:docPr id="2" name="Rechteck 2"/>
                <wp:cNvGraphicFramePr/>
                <a:graphic xmlns:a="http://schemas.openxmlformats.org/drawingml/2006/main">
                  <a:graphicData uri="http://schemas.microsoft.com/office/word/2010/wordprocessingShape">
                    <wps:wsp>
                      <wps:cNvSpPr/>
                      <wps:spPr>
                        <a:xfrm>
                          <a:off x="0" y="0"/>
                          <a:ext cx="3775295" cy="48888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1240B" id="Rechteck 2" o:spid="_x0000_s1026" style="position:absolute;margin-left:0;margin-top:1.5pt;width:297.25pt;height:38.5pt;z-index:-2516551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" fillcolor="white [3201]" strokecolor="#4472c4 [3204]" strokeweight="1pt">
                <w10:wrap anchorx="margin"/>
              </v:rect>
            </w:pict>
          </mc:Fallback>
        </mc:AlternateContent>
      </w:r>
    </w:p>
    <w:p w14:paraId="75BB20DA" w14:textId="77777777" w:rsidR="00244B8B" w:rsidRDefault="00844111" w:rsidP="00244B8B">
      <w:r>
        <w:tab/>
        <w:t>Aus dem KIS/RIS übernehmen</w:t>
      </w:r>
    </w:p>
    <w:p w14:paraId="26E8519E" w14:textId="77777777" w:rsidR="00244B8B" w:rsidRDefault="00244B8B" w:rsidP="00244B8B"/>
    <w:p w14:paraId="398FEF25" w14:textId="77777777" w:rsidR="00244B8B" w:rsidRDefault="00244B8B" w:rsidP="00244B8B">
      <w:pPr>
        <w:pStyle w:val="berschrift1"/>
      </w:pPr>
      <w:r>
        <w:t>Methode</w:t>
      </w:r>
    </w:p>
    <w:p w14:paraId="61D622A0" w14:textId="77777777" w:rsidR="00244B8B" w:rsidRDefault="00244B8B" w:rsidP="00244B8B"/>
    <w:p w14:paraId="6EFB3933" w14:textId="77777777" w:rsidR="00244B8B" w:rsidRDefault="00844111" w:rsidP="00244B8B">
      <w:r>
        <w:t>MS</w:t>
      </w:r>
      <w:r w:rsidR="00244B8B">
        <w:t>CT des Beckens</w:t>
      </w:r>
      <w:r>
        <w:t xml:space="preserve"> in Spiral- oder Einzelschichttechnik mit 1mm Schichtdicke und Tischvorschub, sowie axialer, koronarer und sagittaler  Rekonstruktion.</w:t>
      </w:r>
    </w:p>
    <w:p w14:paraId="36CE5B01" w14:textId="77777777" w:rsidR="00244B8B" w:rsidRDefault="00244B8B" w:rsidP="00244B8B"/>
    <w:p w14:paraId="25860A69" w14:textId="77777777" w:rsidR="00244B8B" w:rsidRPr="00844111" w:rsidRDefault="00244B8B" w:rsidP="00244B8B">
      <w:pPr>
        <w:pStyle w:val="berschrift1"/>
        <w:rPr>
          <w:b/>
        </w:rPr>
      </w:pPr>
      <w:r w:rsidRPr="00844111">
        <w:rPr>
          <w:b/>
        </w:rPr>
        <w:t>Befund</w:t>
      </w:r>
    </w:p>
    <w:p w14:paraId="224A17D7" w14:textId="77777777" w:rsidR="00244B8B" w:rsidRDefault="00244B8B" w:rsidP="00244B8B"/>
    <w:p w14:paraId="0F8167B4" w14:textId="77777777" w:rsidR="00244B8B" w:rsidRPr="00244B8B" w:rsidRDefault="00244B8B" w:rsidP="00844111">
      <w:pPr>
        <w:ind w:left="2124" w:hanging="2124"/>
        <w:rPr>
          <w:rFonts w:ascii="Times New Roman" w:eastAsia="Times New Roman" w:hAnsi="Times New Roman" w:cs="Times New Roman"/>
          <w:lang w:eastAsia="de-DE"/>
        </w:rPr>
      </w:pPr>
      <w:r>
        <w:rPr>
          <w:noProof/>
          <w:lang w:eastAsia="de-DE"/>
        </w:rPr>
        <mc:AlternateContent>
          <mc:Choice Requires="wps">
            <w:drawing>
              <wp:anchor distT="0" distB="0" distL="114300" distR="114300" simplePos="0" relativeHeight="251663360" behindDoc="1" locked="0" layoutInCell="1" allowOverlap="1" wp14:anchorId="44094410" wp14:editId="3284E92A">
                <wp:simplePos x="0" y="0"/>
                <wp:positionH relativeFrom="margin">
                  <wp:posOffset>1317625</wp:posOffset>
                </wp:positionH>
                <wp:positionV relativeFrom="paragraph">
                  <wp:posOffset>17780</wp:posOffset>
                </wp:positionV>
                <wp:extent cx="4366260" cy="621030"/>
                <wp:effectExtent l="0" t="0" r="15240" b="26670"/>
                <wp:wrapNone/>
                <wp:docPr id="4" name="Rechteck 4"/>
                <wp:cNvGraphicFramePr/>
                <a:graphic xmlns:a="http://schemas.openxmlformats.org/drawingml/2006/main">
                  <a:graphicData uri="http://schemas.microsoft.com/office/word/2010/wordprocessingShape">
                    <wps:wsp>
                      <wps:cNvSpPr/>
                      <wps:spPr>
                        <a:xfrm>
                          <a:off x="0" y="0"/>
                          <a:ext cx="4366260" cy="6210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E5699" id="Rechteck 4" o:spid="_x0000_s1026" style="position:absolute;margin-left:103.75pt;margin-top:1.4pt;width:343.8pt;height:48.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" fillcolor="white [3201]" strokecolor="#4472c4 [3204]" strokeweight="1pt">
                <w10:wrap anchorx="margin"/>
              </v:rect>
            </w:pict>
          </mc:Fallback>
        </mc:AlternateContent>
      </w:r>
      <w:r>
        <w:t>Erfasster Bereich:</w:t>
      </w:r>
      <w:r>
        <w:tab/>
      </w:r>
      <w:proofErr w:type="spellStart"/>
      <w:r w:rsidR="00844111">
        <w:t>Cranialer</w:t>
      </w:r>
      <w:proofErr w:type="spellEnd"/>
      <w:r w:rsidR="00844111">
        <w:t xml:space="preserve"> </w:t>
      </w:r>
      <w:r w:rsidRPr="00244B8B">
        <w:rPr>
          <w:rFonts w:ascii="Calibri" w:eastAsia="Times New Roman" w:hAnsi="Calibri" w:cs="Calibri"/>
          <w:color w:val="000000"/>
          <w:lang w:eastAsia="de-DE"/>
        </w:rPr>
        <w:t xml:space="preserve">Beckeneingang bis Ende des </w:t>
      </w:r>
      <w:proofErr w:type="spellStart"/>
      <w:r w:rsidRPr="00244B8B">
        <w:rPr>
          <w:rFonts w:ascii="Calibri" w:eastAsia="Times New Roman" w:hAnsi="Calibri" w:cs="Calibri"/>
          <w:color w:val="000000"/>
          <w:lang w:eastAsia="de-DE"/>
        </w:rPr>
        <w:t>cranialen</w:t>
      </w:r>
      <w:proofErr w:type="spellEnd"/>
      <w:r w:rsidRPr="00244B8B">
        <w:rPr>
          <w:rFonts w:ascii="Calibri" w:eastAsia="Times New Roman" w:hAnsi="Calibri" w:cs="Calibri"/>
          <w:color w:val="000000"/>
          <w:lang w:eastAsia="de-DE"/>
        </w:rPr>
        <w:t xml:space="preserve"> Drittels der </w:t>
      </w:r>
      <w:proofErr w:type="spellStart"/>
      <w:r w:rsidRPr="00244B8B">
        <w:rPr>
          <w:rFonts w:ascii="Calibri" w:eastAsia="Times New Roman" w:hAnsi="Calibri" w:cs="Calibri"/>
          <w:color w:val="000000"/>
          <w:lang w:eastAsia="de-DE"/>
        </w:rPr>
        <w:t>Femura</w:t>
      </w:r>
      <w:proofErr w:type="spellEnd"/>
      <w:r w:rsidRPr="00244B8B">
        <w:rPr>
          <w:rFonts w:ascii="Calibri" w:eastAsia="Times New Roman" w:hAnsi="Calibri" w:cs="Calibri"/>
          <w:color w:val="000000"/>
          <w:lang w:eastAsia="de-DE"/>
        </w:rPr>
        <w:t xml:space="preserve"> </w:t>
      </w:r>
      <w:proofErr w:type="spellStart"/>
      <w:r w:rsidRPr="00244B8B">
        <w:rPr>
          <w:rFonts w:ascii="Calibri" w:eastAsia="Times New Roman" w:hAnsi="Calibri" w:cs="Calibri"/>
          <w:color w:val="000000"/>
          <w:lang w:eastAsia="de-DE"/>
        </w:rPr>
        <w:t>bds</w:t>
      </w:r>
      <w:proofErr w:type="spellEnd"/>
      <w:r w:rsidRPr="00244B8B">
        <w:rPr>
          <w:rFonts w:ascii="Calibri" w:eastAsia="Times New Roman" w:hAnsi="Calibri" w:cs="Calibri"/>
          <w:color w:val="000000"/>
          <w:lang w:eastAsia="de-DE"/>
        </w:rPr>
        <w:t>.</w:t>
      </w:r>
    </w:p>
    <w:p w14:paraId="72741AA3" w14:textId="77777777" w:rsidR="00244B8B" w:rsidRDefault="00244B8B" w:rsidP="00244B8B"/>
    <w:p w14:paraId="6B2ECC88" w14:textId="77777777" w:rsidR="00244B8B" w:rsidRDefault="00844111" w:rsidP="00244B8B">
      <w:r>
        <w:rPr>
          <w:noProof/>
          <w:lang w:eastAsia="de-DE"/>
        </w:rPr>
        <mc:AlternateContent>
          <mc:Choice Requires="wps">
            <w:drawing>
              <wp:anchor distT="0" distB="0" distL="114300" distR="114300" simplePos="0" relativeHeight="251665408" behindDoc="1" locked="0" layoutInCell="1" allowOverlap="1" wp14:anchorId="2FF1B172" wp14:editId="66313D4D">
                <wp:simplePos x="0" y="0"/>
                <wp:positionH relativeFrom="margin">
                  <wp:posOffset>1298575</wp:posOffset>
                </wp:positionH>
                <wp:positionV relativeFrom="paragraph">
                  <wp:posOffset>187325</wp:posOffset>
                </wp:positionV>
                <wp:extent cx="4373880" cy="529590"/>
                <wp:effectExtent l="0" t="0" r="26670" b="22860"/>
                <wp:wrapNone/>
                <wp:docPr id="5" name="Rechteck 5"/>
                <wp:cNvGraphicFramePr/>
                <a:graphic xmlns:a="http://schemas.openxmlformats.org/drawingml/2006/main">
                  <a:graphicData uri="http://schemas.microsoft.com/office/word/2010/wordprocessingShape">
                    <wps:wsp>
                      <wps:cNvSpPr/>
                      <wps:spPr>
                        <a:xfrm>
                          <a:off x="0" y="0"/>
                          <a:ext cx="4373880" cy="52959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8F773" id="Rechteck 5" o:spid="_x0000_s1026" style="position:absolute;margin-left:102.25pt;margin-top:14.75pt;width:344.4pt;height:41.7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" fillcolor="white [3201]" strokecolor="#4472c4 [3204]" strokeweight="1pt">
                <w10:wrap anchorx="margin"/>
              </v:rect>
            </w:pict>
          </mc:Fallback>
        </mc:AlternateContent>
      </w:r>
    </w:p>
    <w:p w14:paraId="7D697E34" w14:textId="77777777" w:rsidR="00244B8B" w:rsidRDefault="004A13FC" w:rsidP="00844111">
      <w:pPr>
        <w:ind w:left="2124" w:hanging="2124"/>
      </w:pPr>
      <w:proofErr w:type="spellStart"/>
      <w:r>
        <w:t>Intrapelvine</w:t>
      </w:r>
      <w:proofErr w:type="spellEnd"/>
      <w:r>
        <w:t xml:space="preserve"> Organe:</w:t>
      </w:r>
      <w:r>
        <w:tab/>
        <w:t>Kein Anhalt für Tumor, Entzündung oder Gefäßpathologie</w:t>
      </w:r>
      <w:r w:rsidR="00844111">
        <w:t>, keine freie Flüssigkeit</w:t>
      </w:r>
    </w:p>
    <w:p w14:paraId="531B9A62" w14:textId="77777777" w:rsidR="004A13FC" w:rsidRDefault="004A13FC" w:rsidP="00244B8B"/>
    <w:p w14:paraId="64FE876D" w14:textId="77777777" w:rsidR="004A13FC" w:rsidRDefault="004A13FC" w:rsidP="00244B8B"/>
    <w:p w14:paraId="139E5B09" w14:textId="77777777" w:rsidR="004A13FC" w:rsidRDefault="004A13FC" w:rsidP="00244B8B">
      <w:r>
        <w:rPr>
          <w:noProof/>
          <w:lang w:eastAsia="de-DE"/>
        </w:rPr>
        <mc:AlternateContent>
          <mc:Choice Requires="wps">
            <w:drawing>
              <wp:anchor distT="0" distB="0" distL="114300" distR="114300" simplePos="0" relativeHeight="251667456" behindDoc="1" locked="0" layoutInCell="1" allowOverlap="1" wp14:anchorId="0A09997A" wp14:editId="2D51A361">
                <wp:simplePos x="0" y="0"/>
                <wp:positionH relativeFrom="margin">
                  <wp:posOffset>1321435</wp:posOffset>
                </wp:positionH>
                <wp:positionV relativeFrom="paragraph">
                  <wp:posOffset>8255</wp:posOffset>
                </wp:positionV>
                <wp:extent cx="4347210" cy="449580"/>
                <wp:effectExtent l="0" t="0" r="15240" b="26670"/>
                <wp:wrapNone/>
                <wp:docPr id="6" name="Rechteck 6"/>
                <wp:cNvGraphicFramePr/>
                <a:graphic xmlns:a="http://schemas.openxmlformats.org/drawingml/2006/main">
                  <a:graphicData uri="http://schemas.microsoft.com/office/word/2010/wordprocessingShape">
                    <wps:wsp>
                      <wps:cNvSpPr/>
                      <wps:spPr>
                        <a:xfrm>
                          <a:off x="0" y="0"/>
                          <a:ext cx="4347210" cy="44958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DEB15" id="Rechteck 6" o:spid="_x0000_s1026" style="position:absolute;margin-left:104.05pt;margin-top:.65pt;width:342.3pt;height:35.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" fillcolor="white [3201]" strokecolor="#4472c4 [3204]" strokeweight="1pt">
                <w10:wrap anchorx="margin"/>
              </v:rect>
            </w:pict>
          </mc:Fallback>
        </mc:AlternateContent>
      </w:r>
      <w:r>
        <w:t>Knochenstruktur:</w:t>
      </w:r>
      <w:r>
        <w:tab/>
      </w:r>
      <w:r w:rsidRPr="004A13FC">
        <w:t xml:space="preserve">Hypertrophe </w:t>
      </w:r>
      <w:proofErr w:type="spellStart"/>
      <w:r w:rsidRPr="004A13FC">
        <w:t>Spongiosaatrophie</w:t>
      </w:r>
      <w:proofErr w:type="spellEnd"/>
      <w:r w:rsidRPr="004A13FC">
        <w:t xml:space="preserve"> des </w:t>
      </w:r>
      <w:proofErr w:type="spellStart"/>
      <w:r w:rsidRPr="004A13FC">
        <w:t>ossären</w:t>
      </w:r>
      <w:proofErr w:type="spellEnd"/>
      <w:r w:rsidRPr="004A13FC">
        <w:t xml:space="preserve"> Beckens</w:t>
      </w:r>
      <w:r w:rsidR="00844111">
        <w:t xml:space="preserve"> oder </w:t>
      </w:r>
      <w:r>
        <w:t>unauffällig</w:t>
      </w:r>
    </w:p>
    <w:p w14:paraId="3D17141A" w14:textId="77777777" w:rsidR="004A13FC" w:rsidRDefault="004A13FC" w:rsidP="00244B8B"/>
    <w:p w14:paraId="396B0D40" w14:textId="77777777" w:rsidR="004A13FC" w:rsidRDefault="004A13FC" w:rsidP="00244B8B"/>
    <w:p w14:paraId="5AE827FD" w14:textId="77777777" w:rsidR="00844111" w:rsidRPr="00844111" w:rsidRDefault="00844111" w:rsidP="00844111">
      <w:pPr>
        <w:rPr>
          <w:rFonts w:ascii="Calibri" w:eastAsia="Times New Roman" w:hAnsi="Calibri" w:cs="Calibri"/>
          <w:iCs/>
          <w:color w:val="000000"/>
          <w:sz w:val="20"/>
          <w:szCs w:val="20"/>
          <w:lang w:eastAsia="de-DE"/>
        </w:rPr>
      </w:pPr>
      <w:r>
        <w:rPr>
          <w:noProof/>
          <w:lang w:eastAsia="de-DE"/>
        </w:rPr>
        <mc:AlternateContent>
          <mc:Choice Requires="wps">
            <w:drawing>
              <wp:anchor distT="0" distB="0" distL="114300" distR="114300" simplePos="0" relativeHeight="251669504" behindDoc="1" locked="0" layoutInCell="1" allowOverlap="1" wp14:anchorId="2FF593B6" wp14:editId="7B306DED">
                <wp:simplePos x="0" y="0"/>
                <wp:positionH relativeFrom="margin">
                  <wp:posOffset>1336675</wp:posOffset>
                </wp:positionH>
                <wp:positionV relativeFrom="paragraph">
                  <wp:posOffset>2540</wp:posOffset>
                </wp:positionV>
                <wp:extent cx="4312920" cy="1120140"/>
                <wp:effectExtent l="0" t="0" r="11430" b="22860"/>
                <wp:wrapNone/>
                <wp:docPr id="7" name="Rechteck 7"/>
                <wp:cNvGraphicFramePr/>
                <a:graphic xmlns:a="http://schemas.openxmlformats.org/drawingml/2006/main">
                  <a:graphicData uri="http://schemas.microsoft.com/office/word/2010/wordprocessingShape">
                    <wps:wsp>
                      <wps:cNvSpPr/>
                      <wps:spPr>
                        <a:xfrm>
                          <a:off x="0" y="0"/>
                          <a:ext cx="4312920" cy="112014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3D6FD" id="Rechteck 7" o:spid="_x0000_s1026" style="position:absolute;margin-left:105.25pt;margin-top:.2pt;width:339.6pt;height:88.2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" fillcolor="white [3201]" strokecolor="#4472c4 [3204]" strokeweight="1pt">
                <w10:wrap anchorx="margin"/>
              </v:rect>
            </w:pict>
          </mc:Fallback>
        </mc:AlternateContent>
      </w:r>
      <w:proofErr w:type="spellStart"/>
      <w:r>
        <w:t>Acetabulum</w:t>
      </w:r>
      <w:proofErr w:type="spellEnd"/>
      <w:r>
        <w:t xml:space="preserve">:          -     </w:t>
      </w:r>
      <w:r w:rsidR="004A13FC" w:rsidRPr="00844111">
        <w:rPr>
          <w:rFonts w:ascii="Calibri" w:eastAsia="Times New Roman" w:hAnsi="Calibri" w:cs="Calibri"/>
          <w:iCs/>
          <w:color w:val="000000"/>
          <w:sz w:val="20"/>
          <w:szCs w:val="20"/>
          <w:lang w:eastAsia="de-DE"/>
        </w:rPr>
        <w:t xml:space="preserve">Deformierung des </w:t>
      </w:r>
      <w:proofErr w:type="spellStart"/>
      <w:r w:rsidR="004A13FC" w:rsidRPr="00844111">
        <w:rPr>
          <w:rFonts w:ascii="Calibri" w:eastAsia="Times New Roman" w:hAnsi="Calibri" w:cs="Calibri"/>
          <w:iCs/>
          <w:color w:val="000000"/>
          <w:sz w:val="20"/>
          <w:szCs w:val="20"/>
          <w:lang w:eastAsia="de-DE"/>
        </w:rPr>
        <w:t>Aceta</w:t>
      </w:r>
      <w:r>
        <w:rPr>
          <w:rFonts w:ascii="Calibri" w:eastAsia="Times New Roman" w:hAnsi="Calibri" w:cs="Calibri"/>
          <w:iCs/>
          <w:color w:val="000000"/>
          <w:sz w:val="20"/>
          <w:szCs w:val="20"/>
          <w:lang w:eastAsia="de-DE"/>
        </w:rPr>
        <w:t>bulums</w:t>
      </w:r>
      <w:proofErr w:type="spellEnd"/>
      <w:r>
        <w:rPr>
          <w:rFonts w:ascii="Calibri" w:eastAsia="Times New Roman" w:hAnsi="Calibri" w:cs="Calibri"/>
          <w:iCs/>
          <w:color w:val="000000"/>
          <w:sz w:val="20"/>
          <w:szCs w:val="20"/>
          <w:lang w:eastAsia="de-DE"/>
        </w:rPr>
        <w:t xml:space="preserve"> </w:t>
      </w:r>
      <w:del w:id="152" w:author="Rolf Janka" w:date="2019-12-02T22:58:00Z">
        <w:r w:rsidDel="00F20E95">
          <w:rPr>
            <w:rFonts w:ascii="Calibri" w:eastAsia="Times New Roman" w:hAnsi="Calibri" w:cs="Calibri"/>
            <w:iCs/>
            <w:color w:val="000000"/>
            <w:sz w:val="20"/>
            <w:szCs w:val="20"/>
            <w:lang w:eastAsia="de-DE"/>
          </w:rPr>
          <w:delText xml:space="preserve">links </w:delText>
        </w:r>
      </w:del>
      <w:r>
        <w:rPr>
          <w:rFonts w:ascii="Calibri" w:eastAsia="Times New Roman" w:hAnsi="Calibri" w:cs="Calibri"/>
          <w:iCs/>
          <w:color w:val="000000"/>
          <w:sz w:val="20"/>
          <w:szCs w:val="20"/>
          <w:lang w:eastAsia="de-DE"/>
        </w:rPr>
        <w:t>und</w:t>
      </w:r>
      <w:r w:rsidRPr="00844111">
        <w:rPr>
          <w:rFonts w:ascii="Calibri" w:eastAsia="Times New Roman" w:hAnsi="Calibri" w:cs="Calibri"/>
          <w:iCs/>
          <w:color w:val="000000"/>
          <w:sz w:val="20"/>
          <w:szCs w:val="20"/>
          <w:lang w:eastAsia="de-DE"/>
        </w:rPr>
        <w:t xml:space="preserve"> </w:t>
      </w:r>
      <w:proofErr w:type="spellStart"/>
      <w:r w:rsidRPr="00844111">
        <w:rPr>
          <w:rFonts w:ascii="Calibri" w:eastAsia="Times New Roman" w:hAnsi="Calibri" w:cs="Calibri"/>
          <w:iCs/>
          <w:color w:val="000000"/>
          <w:sz w:val="20"/>
          <w:szCs w:val="20"/>
          <w:lang w:eastAsia="de-DE"/>
        </w:rPr>
        <w:t>Pfannengrundsklerosierung</w:t>
      </w:r>
      <w:proofErr w:type="spellEnd"/>
      <w:r w:rsidRPr="00844111">
        <w:rPr>
          <w:rFonts w:ascii="Calibri" w:eastAsia="Times New Roman" w:hAnsi="Calibri" w:cs="Calibri"/>
          <w:iCs/>
          <w:color w:val="000000"/>
          <w:sz w:val="20"/>
          <w:szCs w:val="20"/>
          <w:lang w:eastAsia="de-DE"/>
        </w:rPr>
        <w:t xml:space="preserve"> </w:t>
      </w:r>
    </w:p>
    <w:p w14:paraId="175309A7" w14:textId="77777777" w:rsidR="00844111" w:rsidRPr="00844111" w:rsidRDefault="004A13FC" w:rsidP="00844111">
      <w:pPr>
        <w:pStyle w:val="Listenabsatz"/>
        <w:numPr>
          <w:ilvl w:val="0"/>
          <w:numId w:val="1"/>
        </w:numPr>
        <w:rPr>
          <w:rFonts w:ascii="Times New Roman" w:eastAsia="Times New Roman" w:hAnsi="Times New Roman" w:cs="Times New Roman"/>
          <w:sz w:val="20"/>
          <w:szCs w:val="20"/>
          <w:lang w:eastAsia="de-DE"/>
        </w:rPr>
      </w:pPr>
      <w:proofErr w:type="spellStart"/>
      <w:r w:rsidRPr="00844111">
        <w:rPr>
          <w:rFonts w:ascii="Calibri" w:eastAsia="Times New Roman" w:hAnsi="Calibri" w:cs="Calibri"/>
          <w:iCs/>
          <w:color w:val="000000"/>
          <w:sz w:val="20"/>
          <w:szCs w:val="20"/>
          <w:lang w:eastAsia="de-DE"/>
        </w:rPr>
        <w:t>Circum</w:t>
      </w:r>
      <w:r w:rsidR="00844111" w:rsidRPr="00844111">
        <w:rPr>
          <w:rFonts w:ascii="Calibri" w:eastAsia="Times New Roman" w:hAnsi="Calibri" w:cs="Calibri"/>
          <w:iCs/>
          <w:color w:val="000000"/>
          <w:sz w:val="20"/>
          <w:szCs w:val="20"/>
          <w:lang w:eastAsia="de-DE"/>
        </w:rPr>
        <w:t>sripter</w:t>
      </w:r>
      <w:proofErr w:type="spellEnd"/>
      <w:r w:rsidR="00844111" w:rsidRPr="00844111">
        <w:rPr>
          <w:rFonts w:ascii="Calibri" w:eastAsia="Times New Roman" w:hAnsi="Calibri" w:cs="Calibri"/>
          <w:iCs/>
          <w:color w:val="000000"/>
          <w:sz w:val="20"/>
          <w:szCs w:val="20"/>
          <w:lang w:eastAsia="de-DE"/>
        </w:rPr>
        <w:t xml:space="preserve"> </w:t>
      </w:r>
      <w:proofErr w:type="spellStart"/>
      <w:r w:rsidR="00844111" w:rsidRPr="00844111">
        <w:rPr>
          <w:rFonts w:ascii="Calibri" w:eastAsia="Times New Roman" w:hAnsi="Calibri" w:cs="Calibri"/>
          <w:iCs/>
          <w:color w:val="000000"/>
          <w:sz w:val="20"/>
          <w:szCs w:val="20"/>
          <w:lang w:eastAsia="de-DE"/>
        </w:rPr>
        <w:t>Pfannendachosteophyt</w:t>
      </w:r>
      <w:proofErr w:type="spellEnd"/>
      <w:r w:rsidR="00844111" w:rsidRPr="00844111">
        <w:rPr>
          <w:rFonts w:ascii="Calibri" w:eastAsia="Times New Roman" w:hAnsi="Calibri" w:cs="Calibri"/>
          <w:iCs/>
          <w:color w:val="000000"/>
          <w:sz w:val="20"/>
          <w:szCs w:val="20"/>
          <w:lang w:eastAsia="de-DE"/>
        </w:rPr>
        <w:t xml:space="preserve"> </w:t>
      </w:r>
      <w:r w:rsidRPr="00844111">
        <w:rPr>
          <w:rFonts w:ascii="Calibri" w:eastAsia="Times New Roman" w:hAnsi="Calibri" w:cs="Calibri"/>
          <w:iCs/>
          <w:color w:val="000000"/>
          <w:sz w:val="20"/>
          <w:szCs w:val="20"/>
          <w:lang w:eastAsia="de-DE"/>
        </w:rPr>
        <w:t xml:space="preserve">sowie </w:t>
      </w:r>
    </w:p>
    <w:p w14:paraId="67A5FEFE" w14:textId="77777777" w:rsidR="00844111" w:rsidRPr="00844111" w:rsidRDefault="004A13FC" w:rsidP="00844111">
      <w:pPr>
        <w:pStyle w:val="Listenabsatz"/>
        <w:numPr>
          <w:ilvl w:val="0"/>
          <w:numId w:val="1"/>
        </w:numPr>
        <w:rPr>
          <w:rFonts w:ascii="Times New Roman" w:eastAsia="Times New Roman" w:hAnsi="Times New Roman" w:cs="Times New Roman"/>
          <w:sz w:val="20"/>
          <w:szCs w:val="20"/>
          <w:lang w:eastAsia="de-DE"/>
        </w:rPr>
      </w:pPr>
      <w:r w:rsidRPr="00844111">
        <w:rPr>
          <w:rFonts w:ascii="Calibri" w:eastAsia="Times New Roman" w:hAnsi="Calibri" w:cs="Calibri"/>
          <w:iCs/>
          <w:color w:val="000000"/>
          <w:sz w:val="20"/>
          <w:szCs w:val="20"/>
          <w:lang w:eastAsia="de-DE"/>
        </w:rPr>
        <w:t xml:space="preserve">ventrale Luxationskonfiguration, </w:t>
      </w:r>
    </w:p>
    <w:p w14:paraId="6634405F" w14:textId="77777777" w:rsidR="00844111" w:rsidRPr="00844111" w:rsidRDefault="00844111" w:rsidP="00844111">
      <w:pPr>
        <w:pStyle w:val="Listenabsatz"/>
        <w:numPr>
          <w:ilvl w:val="0"/>
          <w:numId w:val="1"/>
        </w:numPr>
        <w:rPr>
          <w:rFonts w:ascii="Times New Roman" w:eastAsia="Times New Roman" w:hAnsi="Times New Roman" w:cs="Times New Roman"/>
          <w:sz w:val="20"/>
          <w:szCs w:val="20"/>
          <w:lang w:eastAsia="de-DE"/>
        </w:rPr>
      </w:pPr>
      <w:proofErr w:type="spellStart"/>
      <w:r w:rsidRPr="00844111">
        <w:rPr>
          <w:rFonts w:ascii="Calibri" w:eastAsia="Times New Roman" w:hAnsi="Calibri" w:cs="Calibri"/>
          <w:iCs/>
          <w:color w:val="000000"/>
          <w:sz w:val="20"/>
          <w:szCs w:val="20"/>
          <w:lang w:eastAsia="de-DE"/>
        </w:rPr>
        <w:t>Femurkopfdeformierung</w:t>
      </w:r>
      <w:proofErr w:type="spellEnd"/>
      <w:r w:rsidRPr="00844111">
        <w:rPr>
          <w:rFonts w:ascii="Calibri" w:eastAsia="Times New Roman" w:hAnsi="Calibri" w:cs="Calibri"/>
          <w:iCs/>
          <w:color w:val="000000"/>
          <w:sz w:val="20"/>
          <w:szCs w:val="20"/>
          <w:lang w:eastAsia="de-DE"/>
        </w:rPr>
        <w:t xml:space="preserve"> </w:t>
      </w:r>
      <w:r w:rsidR="004A13FC" w:rsidRPr="00844111">
        <w:rPr>
          <w:rFonts w:ascii="Calibri" w:eastAsia="Times New Roman" w:hAnsi="Calibri" w:cs="Calibri"/>
          <w:iCs/>
          <w:color w:val="000000"/>
          <w:sz w:val="20"/>
          <w:szCs w:val="20"/>
          <w:lang w:eastAsia="de-DE"/>
        </w:rPr>
        <w:t xml:space="preserve">und </w:t>
      </w:r>
    </w:p>
    <w:p w14:paraId="7D965E24" w14:textId="77777777" w:rsidR="004A13FC" w:rsidRPr="00844111" w:rsidRDefault="004A13FC" w:rsidP="00844111">
      <w:pPr>
        <w:pStyle w:val="Listenabsatz"/>
        <w:numPr>
          <w:ilvl w:val="0"/>
          <w:numId w:val="1"/>
        </w:numPr>
        <w:rPr>
          <w:rFonts w:ascii="Times New Roman" w:eastAsia="Times New Roman" w:hAnsi="Times New Roman" w:cs="Times New Roman"/>
          <w:sz w:val="20"/>
          <w:szCs w:val="20"/>
          <w:lang w:eastAsia="de-DE"/>
        </w:rPr>
      </w:pPr>
      <w:r w:rsidRPr="00844111">
        <w:rPr>
          <w:rFonts w:ascii="Calibri" w:eastAsia="Times New Roman" w:hAnsi="Calibri" w:cs="Calibri"/>
          <w:iCs/>
          <w:color w:val="000000"/>
          <w:sz w:val="20"/>
          <w:szCs w:val="20"/>
          <w:lang w:eastAsia="de-DE"/>
        </w:rPr>
        <w:t>dorsale Verdickung des Schenkelhalses</w:t>
      </w:r>
    </w:p>
    <w:p w14:paraId="0CA67EEC" w14:textId="77777777" w:rsidR="004A13FC" w:rsidRDefault="004A13FC" w:rsidP="00244B8B"/>
    <w:p w14:paraId="6A5FD051" w14:textId="77777777" w:rsidR="00844111" w:rsidRDefault="00844111" w:rsidP="00244B8B"/>
    <w:p w14:paraId="78C7902F" w14:textId="77777777" w:rsidR="00844111" w:rsidRDefault="00844111" w:rsidP="00244B8B"/>
    <w:p w14:paraId="1AF35655" w14:textId="77777777" w:rsidR="004A13FC" w:rsidRDefault="004A13FC" w:rsidP="00244B8B">
      <w:r>
        <w:rPr>
          <w:noProof/>
          <w:lang w:eastAsia="de-DE"/>
        </w:rPr>
        <mc:AlternateContent>
          <mc:Choice Requires="wps">
            <w:drawing>
              <wp:anchor distT="0" distB="0" distL="114300" distR="114300" simplePos="0" relativeHeight="251671552" behindDoc="1" locked="0" layoutInCell="1" allowOverlap="1" wp14:anchorId="0BF621E0" wp14:editId="7C7E3CC1">
                <wp:simplePos x="0" y="0"/>
                <wp:positionH relativeFrom="margin">
                  <wp:posOffset>1332865</wp:posOffset>
                </wp:positionH>
                <wp:positionV relativeFrom="paragraph">
                  <wp:posOffset>1905</wp:posOffset>
                </wp:positionV>
                <wp:extent cx="4316730" cy="666750"/>
                <wp:effectExtent l="0" t="0" r="26670" b="19050"/>
                <wp:wrapNone/>
                <wp:docPr id="8" name="Rechteck 8"/>
                <wp:cNvGraphicFramePr/>
                <a:graphic xmlns:a="http://schemas.openxmlformats.org/drawingml/2006/main">
                  <a:graphicData uri="http://schemas.microsoft.com/office/word/2010/wordprocessingShape">
                    <wps:wsp>
                      <wps:cNvSpPr/>
                      <wps:spPr>
                        <a:xfrm>
                          <a:off x="0" y="0"/>
                          <a:ext cx="4316730" cy="6667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6556A" id="Rechteck 8" o:spid="_x0000_s1026" style="position:absolute;margin-left:104.95pt;margin-top:.15pt;width:339.9pt;height:52.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" fillcolor="white [3201]" strokecolor="#4472c4 [3204]" strokeweight="1pt">
                <w10:wrap anchorx="margin"/>
              </v:rect>
            </w:pict>
          </mc:Fallback>
        </mc:AlternateContent>
      </w:r>
      <w:r>
        <w:t>Lymphknoten:</w:t>
      </w:r>
      <w:r>
        <w:tab/>
      </w:r>
      <w:r>
        <w:tab/>
      </w:r>
      <w:commentRangeStart w:id="153"/>
      <w:r w:rsidRPr="004A13FC">
        <w:t xml:space="preserve">Ausgeprägte inguinale Lymphknotenvergrößerungen </w:t>
      </w:r>
      <w:commentRangeEnd w:id="153"/>
      <w:r w:rsidR="00F20E95">
        <w:rPr>
          <w:rStyle w:val="Kommentarzeichen"/>
        </w:rPr>
        <w:commentReference w:id="153"/>
      </w:r>
      <w:del w:id="154" w:author="Rolf Janka" w:date="2019-12-02T22:58:00Z">
        <w:r w:rsidRPr="004A13FC" w:rsidDel="00F20E95">
          <w:delText>links</w:delText>
        </w:r>
        <w:r w:rsidR="00844111" w:rsidDel="00F20E95">
          <w:delText xml:space="preserve"> </w:delText>
        </w:r>
      </w:del>
      <w:r w:rsidR="00844111">
        <w:t>oder</w:t>
      </w:r>
      <w:r>
        <w:br/>
        <w:t xml:space="preserve"> </w:t>
      </w:r>
      <w:r>
        <w:tab/>
      </w:r>
      <w:r>
        <w:tab/>
      </w:r>
      <w:r>
        <w:tab/>
        <w:t>unauffällig</w:t>
      </w:r>
    </w:p>
    <w:p w14:paraId="0443CD14" w14:textId="77777777" w:rsidR="004A13FC" w:rsidRDefault="004A13FC" w:rsidP="00244B8B"/>
    <w:p w14:paraId="381F35B5" w14:textId="77777777" w:rsidR="004A13FC" w:rsidRDefault="004A13FC" w:rsidP="00244B8B"/>
    <w:p w14:paraId="205C387F" w14:textId="77777777" w:rsidR="004A13FC" w:rsidRPr="00844111" w:rsidRDefault="004A13FC" w:rsidP="004A13FC">
      <w:pPr>
        <w:pStyle w:val="berschrift1"/>
        <w:rPr>
          <w:b/>
        </w:rPr>
      </w:pPr>
      <w:r w:rsidRPr="00844111">
        <w:rPr>
          <w:b/>
        </w:rPr>
        <w:t>Beurteilung</w:t>
      </w:r>
    </w:p>
    <w:p w14:paraId="0CF02E84" w14:textId="77777777" w:rsidR="004A13FC" w:rsidRDefault="004A13FC" w:rsidP="004A13FC">
      <w:r>
        <w:rPr>
          <w:noProof/>
          <w:lang w:eastAsia="de-DE"/>
        </w:rPr>
        <mc:AlternateContent>
          <mc:Choice Requires="wps">
            <w:drawing>
              <wp:anchor distT="0" distB="0" distL="114300" distR="114300" simplePos="0" relativeHeight="251673600" behindDoc="1" locked="0" layoutInCell="1" allowOverlap="1" wp14:anchorId="11EDA2AA" wp14:editId="6486129F">
                <wp:simplePos x="0" y="0"/>
                <wp:positionH relativeFrom="margin">
                  <wp:posOffset>-635</wp:posOffset>
                </wp:positionH>
                <wp:positionV relativeFrom="paragraph">
                  <wp:posOffset>17780</wp:posOffset>
                </wp:positionV>
                <wp:extent cx="3901440" cy="819150"/>
                <wp:effectExtent l="0" t="0" r="22860" b="19050"/>
                <wp:wrapNone/>
                <wp:docPr id="9" name="Rechteck 9"/>
                <wp:cNvGraphicFramePr/>
                <a:graphic xmlns:a="http://schemas.openxmlformats.org/drawingml/2006/main">
                  <a:graphicData uri="http://schemas.microsoft.com/office/word/2010/wordprocessingShape">
                    <wps:wsp>
                      <wps:cNvSpPr/>
                      <wps:spPr>
                        <a:xfrm>
                          <a:off x="0" y="0"/>
                          <a:ext cx="3901440" cy="8191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E0AFF" id="Rechteck 9" o:spid="_x0000_s1026" style="position:absolute;margin-left:-.05pt;margin-top:1.4pt;width:307.2pt;height:64.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" fillcolor="white [3201]" strokecolor="#4472c4 [3204]" strokeweight="1pt">
                <w10:wrap anchorx="margin"/>
              </v:rect>
            </w:pict>
          </mc:Fallback>
        </mc:AlternateContent>
      </w:r>
    </w:p>
    <w:p w14:paraId="75353147" w14:textId="77777777" w:rsidR="004A13FC" w:rsidRDefault="00844111" w:rsidP="00844111">
      <w:pPr>
        <w:pStyle w:val="Listenabsatz"/>
        <w:numPr>
          <w:ilvl w:val="0"/>
          <w:numId w:val="2"/>
        </w:numPr>
      </w:pPr>
      <w:commentRangeStart w:id="155"/>
      <w:r>
        <w:t xml:space="preserve">Nachweis der linksseitigen </w:t>
      </w:r>
      <w:proofErr w:type="spellStart"/>
      <w:r>
        <w:t>Coxarthrose</w:t>
      </w:r>
      <w:proofErr w:type="spellEnd"/>
      <w:r>
        <w:t xml:space="preserve"> </w:t>
      </w:r>
      <w:proofErr w:type="spellStart"/>
      <w:r>
        <w:t>Kellgren</w:t>
      </w:r>
      <w:proofErr w:type="spellEnd"/>
      <w:r>
        <w:t xml:space="preserve"> 2</w:t>
      </w:r>
    </w:p>
    <w:p w14:paraId="14B05AE5" w14:textId="77777777" w:rsidR="00844111" w:rsidRDefault="00844111" w:rsidP="00844111">
      <w:pPr>
        <w:pStyle w:val="Listenabsatz"/>
        <w:numPr>
          <w:ilvl w:val="0"/>
          <w:numId w:val="2"/>
        </w:numPr>
      </w:pPr>
      <w:proofErr w:type="spellStart"/>
      <w:r>
        <w:t>Lateralisiertes</w:t>
      </w:r>
      <w:proofErr w:type="spellEnd"/>
      <w:r>
        <w:t xml:space="preserve"> </w:t>
      </w:r>
      <w:proofErr w:type="spellStart"/>
      <w:r>
        <w:t>femorales</w:t>
      </w:r>
      <w:proofErr w:type="spellEnd"/>
      <w:r>
        <w:t xml:space="preserve"> Off-Set</w:t>
      </w:r>
    </w:p>
    <w:p w14:paraId="4C9BBE76" w14:textId="77777777" w:rsidR="00844111" w:rsidRDefault="00844111" w:rsidP="00844111">
      <w:pPr>
        <w:pStyle w:val="Listenabsatz"/>
        <w:numPr>
          <w:ilvl w:val="0"/>
          <w:numId w:val="2"/>
        </w:numPr>
      </w:pPr>
      <w:r>
        <w:t>Übrige Beckenorgane ohne pathologischen Befund</w:t>
      </w:r>
      <w:commentRangeEnd w:id="155"/>
      <w:r w:rsidR="00F20E95">
        <w:rPr>
          <w:rStyle w:val="Kommentarzeichen"/>
        </w:rPr>
        <w:commentReference w:id="155"/>
      </w:r>
    </w:p>
    <w:p w14:paraId="0DE68259" w14:textId="77777777" w:rsidR="004A13FC" w:rsidRDefault="004A13FC" w:rsidP="00244B8B"/>
    <w:p w14:paraId="5F233CC3" w14:textId="77777777" w:rsidR="004A13FC" w:rsidRDefault="004A13FC">
      <w:r>
        <w:br w:type="page"/>
      </w:r>
    </w:p>
    <w:p w14:paraId="65DEFA07" w14:textId="77777777" w:rsidR="004A13FC" w:rsidRDefault="004A13FC" w:rsidP="004A13FC">
      <w:pPr>
        <w:pStyle w:val="Titel"/>
      </w:pPr>
      <w:r>
        <w:lastRenderedPageBreak/>
        <w:t>Bemerkungen</w:t>
      </w:r>
    </w:p>
    <w:p w14:paraId="362ABBAE" w14:textId="77777777" w:rsidR="00B22974" w:rsidRDefault="00B22974" w:rsidP="00B22974"/>
    <w:p w14:paraId="206ED396" w14:textId="77777777" w:rsidR="00B22974" w:rsidRDefault="000E6B73" w:rsidP="000E6B73">
      <w:pPr>
        <w:jc w:val="both"/>
      </w:pPr>
      <w:r>
        <w:t xml:space="preserve">Die oben vorgeschlagene Befundvorlage garantiert nicht, dass in den entsprechenden Feldern </w:t>
      </w:r>
      <w:r w:rsidRPr="000E6B73">
        <w:rPr>
          <w:i/>
          <w:u w:val="single"/>
        </w:rPr>
        <w:t>nur</w:t>
      </w:r>
      <w:r>
        <w:t xml:space="preserve"> lexikalisierte Termini verwendet werden. In einer technischen Umsetzung könnte hier der Benutzer die vorgeschlagenen Texte löschen und eigenen Freitext einfügen, der entsprechend unstrukturiert und nicht zwingend lexikalisiert wäre. Eine technische Umsetzung</w:t>
      </w:r>
      <w:ins w:id="156" w:author="Rolf Janka" w:date="2019-12-02T23:00:00Z">
        <w:r w:rsidR="00F20E95">
          <w:t>,</w:t>
        </w:r>
      </w:ins>
      <w:bookmarkStart w:id="157" w:name="_GoBack"/>
      <w:bookmarkEnd w:id="157"/>
      <w:r>
        <w:t xml:space="preserve"> die dies für Freitextfelder sicher stellt existiert zurzeit nicht. Möglich wäre hingegen die Vorgabe verschiedener Auswahlmöglichkeiten in einer Art „Dropdown“-Menü, hierdurch wäre dann aber keine </w:t>
      </w:r>
      <w:r w:rsidRPr="000E6B73">
        <w:t>kreativ-individuell-patientenbezogen</w:t>
      </w:r>
      <w:r>
        <w:t>e Formulierung möglich.</w:t>
      </w:r>
    </w:p>
    <w:p w14:paraId="56B7DF02" w14:textId="77777777" w:rsidR="000E6B73" w:rsidRPr="00B22974" w:rsidRDefault="000E6B73" w:rsidP="000E6B73">
      <w:pPr>
        <w:jc w:val="both"/>
      </w:pPr>
    </w:p>
    <w:sectPr w:rsidR="000E6B73" w:rsidRPr="00B22974" w:rsidSect="00D30737">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3" w:author="Rolf Janka" w:date="2019-12-02T22:40:00Z" w:initials="RJ">
    <w:p w14:paraId="05DEFBDC" w14:textId="77777777" w:rsidR="00B35A74" w:rsidRDefault="00B35A74">
      <w:pPr>
        <w:pStyle w:val="Kommentartext"/>
      </w:pPr>
      <w:r>
        <w:rPr>
          <w:rStyle w:val="Kommentarzeichen"/>
        </w:rPr>
        <w:annotationRef/>
      </w:r>
      <w:r>
        <w:t>Was ist hier gemeint?</w:t>
      </w:r>
    </w:p>
  </w:comment>
  <w:comment w:id="77" w:author="Rolf Janka" w:date="2019-12-02T22:44:00Z" w:initials="RJ">
    <w:p w14:paraId="5670DC6C" w14:textId="77777777" w:rsidR="00B35A74" w:rsidRDefault="00B35A74">
      <w:pPr>
        <w:pStyle w:val="Kommentartext"/>
      </w:pPr>
      <w:r>
        <w:rPr>
          <w:rStyle w:val="Kommentarzeichen"/>
        </w:rPr>
        <w:annotationRef/>
      </w:r>
      <w:r>
        <w:t xml:space="preserve">Ich denke diese Dinge können alle unabhängig </w:t>
      </w:r>
      <w:proofErr w:type="spellStart"/>
      <w:r>
        <w:t>von einander</w:t>
      </w:r>
      <w:proofErr w:type="spellEnd"/>
      <w:r>
        <w:t xml:space="preserve"> auftreten</w:t>
      </w:r>
    </w:p>
  </w:comment>
  <w:comment w:id="148" w:author="Rolf Janka" w:date="2019-12-02T22:56:00Z" w:initials="RJ">
    <w:p w14:paraId="42C5003A" w14:textId="77777777" w:rsidR="00CE5036" w:rsidRDefault="00CE5036">
      <w:pPr>
        <w:pStyle w:val="Kommentartext"/>
      </w:pPr>
      <w:r>
        <w:rPr>
          <w:rStyle w:val="Kommentarzeichen"/>
        </w:rPr>
        <w:annotationRef/>
      </w:r>
      <w:r>
        <w:t>In welcher Sequenz?</w:t>
      </w:r>
    </w:p>
  </w:comment>
  <w:comment w:id="153" w:author="Rolf Janka" w:date="2019-12-02T22:59:00Z" w:initials="RJ">
    <w:p w14:paraId="1AA69C4C" w14:textId="77777777" w:rsidR="00F20E95" w:rsidRDefault="00F20E95">
      <w:pPr>
        <w:pStyle w:val="Kommentartext"/>
      </w:pPr>
      <w:r>
        <w:rPr>
          <w:rStyle w:val="Kommentarzeichen"/>
        </w:rPr>
        <w:annotationRef/>
      </w:r>
      <w:r>
        <w:t>ab wann? Kurzer Durchmesser &gt; 1</w:t>
      </w:r>
      <w:r>
        <w:t>,5</w:t>
      </w:r>
      <w:r>
        <w:t xml:space="preserve"> cm</w:t>
      </w:r>
    </w:p>
  </w:comment>
  <w:comment w:id="155" w:author="Rolf Janka" w:date="2019-12-02T22:59:00Z" w:initials="RJ">
    <w:p w14:paraId="04C6C051" w14:textId="77777777" w:rsidR="00F20E95" w:rsidRDefault="00F20E95">
      <w:pPr>
        <w:pStyle w:val="Kommentartext"/>
      </w:pPr>
      <w:r>
        <w:rPr>
          <w:rStyle w:val="Kommentarzeichen"/>
        </w:rPr>
        <w:annotationRef/>
      </w:r>
      <w:r>
        <w:t xml:space="preserve">Was ist das? Ein </w:t>
      </w:r>
      <w:proofErr w:type="spellStart"/>
      <w:r>
        <w:t>Beefund</w:t>
      </w:r>
      <w:proofErr w:type="spellEnd"/>
      <w:r>
        <w:t xml:space="preserve"> zu einem Bildbeispiel?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DEFBDC" w15:done="0"/>
  <w15:commentEx w15:paraId="5670DC6C" w15:done="0"/>
  <w15:commentEx w15:paraId="42C5003A" w15:done="0"/>
  <w15:commentEx w15:paraId="1AA69C4C" w15:done="0"/>
  <w15:commentEx w15:paraId="04C6C0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DEFBDC" w16cid:durableId="21901179"/>
  <w16cid:commentId w16cid:paraId="5670DC6C" w16cid:durableId="21901238"/>
  <w16cid:commentId w16cid:paraId="42C5003A" w16cid:durableId="21901503"/>
  <w16cid:commentId w16cid:paraId="1AA69C4C" w16cid:durableId="219015BE"/>
  <w16cid:commentId w16cid:paraId="04C6C051" w16cid:durableId="219015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D78CA"/>
    <w:multiLevelType w:val="hybridMultilevel"/>
    <w:tmpl w:val="1D640550"/>
    <w:lvl w:ilvl="0" w:tplc="8834C6F4">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 w15:restartNumberingAfterBreak="0">
    <w:nsid w:val="1BB1158C"/>
    <w:multiLevelType w:val="hybridMultilevel"/>
    <w:tmpl w:val="1DD027D8"/>
    <w:lvl w:ilvl="0" w:tplc="A44ED8D6">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1EAA0783"/>
    <w:multiLevelType w:val="hybridMultilevel"/>
    <w:tmpl w:val="BBA0579E"/>
    <w:lvl w:ilvl="0" w:tplc="0D245948">
      <w:start w:val="1"/>
      <w:numFmt w:val="bullet"/>
      <w:lvlText w:val="-"/>
      <w:lvlJc w:val="left"/>
      <w:pPr>
        <w:ind w:left="3192" w:hanging="360"/>
      </w:pPr>
      <w:rPr>
        <w:rFonts w:ascii="Calibri" w:eastAsiaTheme="minorHAnsi" w:hAnsi="Calibri" w:cs="Calibri" w:hint="default"/>
        <w:b/>
      </w:rPr>
    </w:lvl>
    <w:lvl w:ilvl="1" w:tplc="04070003">
      <w:start w:val="1"/>
      <w:numFmt w:val="bullet"/>
      <w:lvlText w:val="o"/>
      <w:lvlJc w:val="left"/>
      <w:pPr>
        <w:ind w:left="3912" w:hanging="360"/>
      </w:pPr>
      <w:rPr>
        <w:rFonts w:ascii="Courier New" w:hAnsi="Courier New" w:cs="Courier New" w:hint="default"/>
      </w:rPr>
    </w:lvl>
    <w:lvl w:ilvl="2" w:tplc="04070005">
      <w:start w:val="1"/>
      <w:numFmt w:val="bullet"/>
      <w:lvlText w:val=""/>
      <w:lvlJc w:val="left"/>
      <w:pPr>
        <w:ind w:left="4632" w:hanging="360"/>
      </w:pPr>
      <w:rPr>
        <w:rFonts w:ascii="Wingdings" w:hAnsi="Wingdings" w:hint="default"/>
      </w:rPr>
    </w:lvl>
    <w:lvl w:ilvl="3" w:tplc="0407000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3" w15:restartNumberingAfterBreak="0">
    <w:nsid w:val="22AB2F4B"/>
    <w:multiLevelType w:val="hybridMultilevel"/>
    <w:tmpl w:val="B90EC18A"/>
    <w:lvl w:ilvl="0" w:tplc="7B0AC40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04F791F"/>
    <w:multiLevelType w:val="hybridMultilevel"/>
    <w:tmpl w:val="FF1683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F1F4C7B"/>
    <w:multiLevelType w:val="hybridMultilevel"/>
    <w:tmpl w:val="58EA78EA"/>
    <w:lvl w:ilvl="0" w:tplc="4DFAD984">
      <w:start w:val="2"/>
      <w:numFmt w:val="bullet"/>
      <w:lvlText w:val="-"/>
      <w:lvlJc w:val="left"/>
      <w:pPr>
        <w:ind w:left="2484" w:hanging="360"/>
      </w:pPr>
      <w:rPr>
        <w:rFonts w:ascii="Calibri" w:eastAsiaTheme="minorHAnsi" w:hAnsi="Calibri" w:cs="Calibri"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6" w15:restartNumberingAfterBreak="0">
    <w:nsid w:val="726E3A49"/>
    <w:multiLevelType w:val="hybridMultilevel"/>
    <w:tmpl w:val="E3E43104"/>
    <w:lvl w:ilvl="0" w:tplc="7DD0FF68">
      <w:numFmt w:val="bullet"/>
      <w:lvlText w:val="-"/>
      <w:lvlJc w:val="left"/>
      <w:pPr>
        <w:ind w:left="2484" w:hanging="360"/>
      </w:pPr>
      <w:rPr>
        <w:rFonts w:ascii="Calibri" w:eastAsia="Times New Roman" w:hAnsi="Calibri" w:cs="Calibri" w:hint="default"/>
        <w:color w:val="000000"/>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7" w15:restartNumberingAfterBreak="0">
    <w:nsid w:val="79271EAA"/>
    <w:multiLevelType w:val="hybridMultilevel"/>
    <w:tmpl w:val="EC04E664"/>
    <w:lvl w:ilvl="0" w:tplc="FEE8D0AC">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8" w15:restartNumberingAfterBreak="0">
    <w:nsid w:val="7F843476"/>
    <w:multiLevelType w:val="hybridMultilevel"/>
    <w:tmpl w:val="4B0447F6"/>
    <w:lvl w:ilvl="0" w:tplc="6E88DD74">
      <w:start w:val="1"/>
      <w:numFmt w:val="decimal"/>
      <w:lvlText w:val="%1."/>
      <w:lvlJc w:val="left"/>
      <w:pPr>
        <w:ind w:left="1919" w:hanging="360"/>
      </w:pPr>
      <w:rPr>
        <w:rFonts w:hint="default"/>
      </w:rPr>
    </w:lvl>
    <w:lvl w:ilvl="1" w:tplc="04070019">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num w:numId="1">
    <w:abstractNumId w:val="6"/>
  </w:num>
  <w:num w:numId="2">
    <w:abstractNumId w:val="4"/>
  </w:num>
  <w:num w:numId="3">
    <w:abstractNumId w:val="3"/>
  </w:num>
  <w:num w:numId="4">
    <w:abstractNumId w:val="1"/>
  </w:num>
  <w:num w:numId="5">
    <w:abstractNumId w:val="0"/>
  </w:num>
  <w:num w:numId="6">
    <w:abstractNumId w:val="2"/>
  </w:num>
  <w:num w:numId="7">
    <w:abstractNumId w:val="5"/>
  </w:num>
  <w:num w:numId="8">
    <w:abstractNumId w:val="8"/>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lf Janka">
    <w15:presenceInfo w15:providerId="None" w15:userId="Rolf Jan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B8B"/>
    <w:rsid w:val="00011E81"/>
    <w:rsid w:val="000B63FB"/>
    <w:rsid w:val="000E6B73"/>
    <w:rsid w:val="000F6C0B"/>
    <w:rsid w:val="001544C4"/>
    <w:rsid w:val="001D4A34"/>
    <w:rsid w:val="00244B8B"/>
    <w:rsid w:val="00247C00"/>
    <w:rsid w:val="0025516A"/>
    <w:rsid w:val="0030393D"/>
    <w:rsid w:val="0033019D"/>
    <w:rsid w:val="0038768A"/>
    <w:rsid w:val="004A13FC"/>
    <w:rsid w:val="004E30CA"/>
    <w:rsid w:val="00545590"/>
    <w:rsid w:val="005D479F"/>
    <w:rsid w:val="00607D68"/>
    <w:rsid w:val="00612E8C"/>
    <w:rsid w:val="006731B8"/>
    <w:rsid w:val="00713ACC"/>
    <w:rsid w:val="0073025D"/>
    <w:rsid w:val="007A0B6C"/>
    <w:rsid w:val="00813126"/>
    <w:rsid w:val="00813E41"/>
    <w:rsid w:val="00844111"/>
    <w:rsid w:val="0091653E"/>
    <w:rsid w:val="00A10AB7"/>
    <w:rsid w:val="00A31E13"/>
    <w:rsid w:val="00AD027A"/>
    <w:rsid w:val="00B22974"/>
    <w:rsid w:val="00B35A74"/>
    <w:rsid w:val="00BB56E7"/>
    <w:rsid w:val="00BF6CBB"/>
    <w:rsid w:val="00CE5036"/>
    <w:rsid w:val="00D30737"/>
    <w:rsid w:val="00E33255"/>
    <w:rsid w:val="00F20E95"/>
    <w:rsid w:val="00F4218A"/>
    <w:rsid w:val="00F959BD"/>
    <w:rsid w:val="00FD0CFA"/>
    <w:rsid w:val="00FD54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A388"/>
  <w15:chartTrackingRefBased/>
  <w15:docId w15:val="{C69AC2E8-D6C1-C84C-9E59-2BAE2AF6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4B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44B8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4B8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44B8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844111"/>
    <w:pPr>
      <w:ind w:left="720"/>
      <w:contextualSpacing/>
    </w:pPr>
  </w:style>
  <w:style w:type="paragraph" w:styleId="Sprechblasentext">
    <w:name w:val="Balloon Text"/>
    <w:basedOn w:val="Standard"/>
    <w:link w:val="SprechblasentextZchn"/>
    <w:uiPriority w:val="99"/>
    <w:semiHidden/>
    <w:unhideWhenUsed/>
    <w:rsid w:val="00813126"/>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813126"/>
    <w:rPr>
      <w:rFonts w:ascii="Times New Roman" w:hAnsi="Times New Roman" w:cs="Times New Roman"/>
      <w:sz w:val="18"/>
      <w:szCs w:val="18"/>
    </w:rPr>
  </w:style>
  <w:style w:type="character" w:styleId="Kommentarzeichen">
    <w:name w:val="annotation reference"/>
    <w:basedOn w:val="Absatz-Standardschriftart"/>
    <w:uiPriority w:val="99"/>
    <w:semiHidden/>
    <w:unhideWhenUsed/>
    <w:rsid w:val="00B35A74"/>
    <w:rPr>
      <w:sz w:val="16"/>
      <w:szCs w:val="16"/>
    </w:rPr>
  </w:style>
  <w:style w:type="paragraph" w:styleId="Kommentartext">
    <w:name w:val="annotation text"/>
    <w:basedOn w:val="Standard"/>
    <w:link w:val="KommentartextZchn"/>
    <w:uiPriority w:val="99"/>
    <w:semiHidden/>
    <w:unhideWhenUsed/>
    <w:rsid w:val="00B35A74"/>
    <w:rPr>
      <w:sz w:val="20"/>
      <w:szCs w:val="20"/>
    </w:rPr>
  </w:style>
  <w:style w:type="character" w:customStyle="1" w:styleId="KommentartextZchn">
    <w:name w:val="Kommentartext Zchn"/>
    <w:basedOn w:val="Absatz-Standardschriftart"/>
    <w:link w:val="Kommentartext"/>
    <w:uiPriority w:val="99"/>
    <w:semiHidden/>
    <w:rsid w:val="00B35A74"/>
    <w:rPr>
      <w:sz w:val="20"/>
      <w:szCs w:val="20"/>
    </w:rPr>
  </w:style>
  <w:style w:type="paragraph" w:styleId="Kommentarthema">
    <w:name w:val="annotation subject"/>
    <w:basedOn w:val="Kommentartext"/>
    <w:next w:val="Kommentartext"/>
    <w:link w:val="KommentarthemaZchn"/>
    <w:uiPriority w:val="99"/>
    <w:semiHidden/>
    <w:unhideWhenUsed/>
    <w:rsid w:val="00B35A74"/>
    <w:rPr>
      <w:b/>
      <w:bCs/>
    </w:rPr>
  </w:style>
  <w:style w:type="character" w:customStyle="1" w:styleId="KommentarthemaZchn">
    <w:name w:val="Kommentarthema Zchn"/>
    <w:basedOn w:val="KommentartextZchn"/>
    <w:link w:val="Kommentarthema"/>
    <w:uiPriority w:val="99"/>
    <w:semiHidden/>
    <w:rsid w:val="00B35A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1424">
      <w:bodyDiv w:val="1"/>
      <w:marLeft w:val="0"/>
      <w:marRight w:val="0"/>
      <w:marTop w:val="0"/>
      <w:marBottom w:val="0"/>
      <w:divBdr>
        <w:top w:val="none" w:sz="0" w:space="0" w:color="auto"/>
        <w:left w:val="none" w:sz="0" w:space="0" w:color="auto"/>
        <w:bottom w:val="none" w:sz="0" w:space="0" w:color="auto"/>
        <w:right w:val="none" w:sz="0" w:space="0" w:color="auto"/>
      </w:divBdr>
    </w:div>
    <w:div w:id="415520653">
      <w:bodyDiv w:val="1"/>
      <w:marLeft w:val="0"/>
      <w:marRight w:val="0"/>
      <w:marTop w:val="0"/>
      <w:marBottom w:val="0"/>
      <w:divBdr>
        <w:top w:val="none" w:sz="0" w:space="0" w:color="auto"/>
        <w:left w:val="none" w:sz="0" w:space="0" w:color="auto"/>
        <w:bottom w:val="none" w:sz="0" w:space="0" w:color="auto"/>
        <w:right w:val="none" w:sz="0" w:space="0" w:color="auto"/>
      </w:divBdr>
    </w:div>
    <w:div w:id="1296448642">
      <w:bodyDiv w:val="1"/>
      <w:marLeft w:val="0"/>
      <w:marRight w:val="0"/>
      <w:marTop w:val="0"/>
      <w:marBottom w:val="0"/>
      <w:divBdr>
        <w:top w:val="none" w:sz="0" w:space="0" w:color="auto"/>
        <w:left w:val="none" w:sz="0" w:space="0" w:color="auto"/>
        <w:bottom w:val="none" w:sz="0" w:space="0" w:color="auto"/>
        <w:right w:val="none" w:sz="0" w:space="0" w:color="auto"/>
      </w:divBdr>
    </w:div>
    <w:div w:id="1543782260">
      <w:bodyDiv w:val="1"/>
      <w:marLeft w:val="0"/>
      <w:marRight w:val="0"/>
      <w:marTop w:val="0"/>
      <w:marBottom w:val="0"/>
      <w:divBdr>
        <w:top w:val="none" w:sz="0" w:space="0" w:color="auto"/>
        <w:left w:val="none" w:sz="0" w:space="0" w:color="auto"/>
        <w:bottom w:val="none" w:sz="0" w:space="0" w:color="auto"/>
        <w:right w:val="none" w:sz="0" w:space="0" w:color="auto"/>
      </w:divBdr>
    </w:div>
    <w:div w:id="1844734858">
      <w:bodyDiv w:val="1"/>
      <w:marLeft w:val="0"/>
      <w:marRight w:val="0"/>
      <w:marTop w:val="0"/>
      <w:marBottom w:val="0"/>
      <w:divBdr>
        <w:top w:val="none" w:sz="0" w:space="0" w:color="auto"/>
        <w:left w:val="none" w:sz="0" w:space="0" w:color="auto"/>
        <w:bottom w:val="none" w:sz="0" w:space="0" w:color="auto"/>
        <w:right w:val="none" w:sz="0" w:space="0" w:color="auto"/>
      </w:divBdr>
    </w:div>
    <w:div w:id="196237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1474</Words>
  <Characters>9288</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Pinto dos Santos</dc:creator>
  <cp:keywords/>
  <dc:description/>
  <cp:lastModifiedBy>Rolf Janka</cp:lastModifiedBy>
  <cp:revision>3</cp:revision>
  <dcterms:created xsi:type="dcterms:W3CDTF">2019-12-02T21:39:00Z</dcterms:created>
  <dcterms:modified xsi:type="dcterms:W3CDTF">2019-12-02T22:00:00Z</dcterms:modified>
</cp:coreProperties>
</file>