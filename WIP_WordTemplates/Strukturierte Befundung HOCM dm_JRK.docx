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981A0" w14:textId="51B70EBE" w:rsidR="0039191C" w:rsidRPr="00FC5D11" w:rsidRDefault="0039191C" w:rsidP="0039191C">
      <w:pPr>
        <w:pStyle w:val="berschrift1"/>
        <w:rPr>
          <w:rFonts w:ascii="Arial" w:hAnsi="Arial" w:cs="Arial"/>
        </w:rPr>
      </w:pPr>
      <w:r w:rsidRPr="00FC5D11">
        <w:rPr>
          <w:rFonts w:ascii="Arial" w:hAnsi="Arial" w:cs="Arial"/>
        </w:rPr>
        <w:t xml:space="preserve">Strukturierte Befundung </w:t>
      </w:r>
      <w:del w:id="0" w:author="Microsoft Office-Benutzer" w:date="2018-04-10T19:39:00Z">
        <w:r w:rsidRPr="00FC5D11" w:rsidDel="0039191C">
          <w:rPr>
            <w:rFonts w:ascii="Arial" w:hAnsi="Arial" w:cs="Arial"/>
          </w:rPr>
          <w:delText>Myokarditis</w:delText>
        </w:r>
      </w:del>
      <w:ins w:id="1" w:author="Microsoft Office-Benutzer" w:date="2018-04-10T19:39:00Z">
        <w:r>
          <w:rPr>
            <w:rFonts w:ascii="Arial" w:hAnsi="Arial" w:cs="Arial"/>
          </w:rPr>
          <w:t>HCM / HOCM</w:t>
        </w:r>
      </w:ins>
    </w:p>
    <w:p w14:paraId="21CEAB59" w14:textId="77777777" w:rsidR="0039191C" w:rsidRPr="00FC5D11" w:rsidRDefault="0039191C" w:rsidP="0039191C">
      <w:pPr>
        <w:rPr>
          <w:rFonts w:cs="Arial"/>
          <w:sz w:val="24"/>
          <w:szCs w:val="24"/>
        </w:rPr>
      </w:pPr>
    </w:p>
    <w:p w14:paraId="10902F1B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Technik: </w:t>
      </w:r>
    </w:p>
    <w:p w14:paraId="066BD403" w14:textId="77777777" w:rsidR="0039191C" w:rsidRPr="00FC5D11" w:rsidRDefault="0039191C" w:rsidP="0039191C">
      <w:pPr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Feldstärke: 1.5 / 3T</w:t>
      </w:r>
    </w:p>
    <w:p w14:paraId="71B12937" w14:textId="76BD75F9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MR Protokoll: Sequenzen und Ebenen:</w:t>
      </w:r>
      <w:ins w:id="2" w:author="Microsoft Office-Benutzer" w:date="2018-04-10T19:39:00Z">
        <w:r>
          <w:rPr>
            <w:rFonts w:cs="Arial"/>
            <w:color w:val="000000" w:themeColor="text1"/>
            <w:sz w:val="24"/>
            <w:szCs w:val="24"/>
          </w:rPr>
          <w:t xml:space="preserve"> __________</w:t>
        </w:r>
      </w:ins>
    </w:p>
    <w:p w14:paraId="348710AD" w14:textId="5D63C153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Auswertesoftware: Name und Version:</w:t>
      </w:r>
      <w:ins w:id="3" w:author="Microsoft Office-Benutzer" w:date="2018-04-10T19:39:00Z">
        <w:r>
          <w:rPr>
            <w:rFonts w:cs="Arial"/>
            <w:color w:val="000000" w:themeColor="text1"/>
            <w:sz w:val="24"/>
            <w:szCs w:val="24"/>
          </w:rPr>
          <w:t xml:space="preserve"> __________</w:t>
        </w:r>
      </w:ins>
    </w:p>
    <w:p w14:paraId="3C9793B1" w14:textId="4822626F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Quelle der Normwerte:</w:t>
      </w:r>
      <w:ins w:id="4" w:author="Microsoft Office-Benutzer" w:date="2018-04-10T19:40:00Z">
        <w:r>
          <w:rPr>
            <w:rFonts w:cs="Arial"/>
            <w:color w:val="000000" w:themeColor="text1"/>
            <w:sz w:val="24"/>
            <w:szCs w:val="24"/>
          </w:rPr>
          <w:t xml:space="preserve"> __________</w:t>
        </w:r>
      </w:ins>
    </w:p>
    <w:p w14:paraId="1E09B4C9" w14:textId="767932B9" w:rsidR="0039191C" w:rsidRPr="00FC5D11" w:rsidRDefault="0039191C" w:rsidP="0039191C">
      <w:pPr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KM: Name und Menge:</w:t>
      </w:r>
      <w:ins w:id="5" w:author="Microsoft Office-Benutzer" w:date="2018-04-10T19:40:00Z">
        <w:r>
          <w:rPr>
            <w:rFonts w:cs="Arial"/>
            <w:color w:val="000000" w:themeColor="text1"/>
            <w:sz w:val="24"/>
            <w:szCs w:val="24"/>
          </w:rPr>
          <w:t xml:space="preserve"> __________</w:t>
        </w:r>
      </w:ins>
    </w:p>
    <w:p w14:paraId="7569416F" w14:textId="77777777" w:rsidR="0039191C" w:rsidRPr="00FC5D11" w:rsidRDefault="0039191C" w:rsidP="003919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E6FBC"/>
          <w:sz w:val="24"/>
          <w:szCs w:val="24"/>
        </w:rPr>
      </w:pPr>
    </w:p>
    <w:p w14:paraId="620024ED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>Patientencharakteristik:</w:t>
      </w:r>
    </w:p>
    <w:p w14:paraId="3A957DA0" w14:textId="77777777" w:rsidR="0039191C" w:rsidRPr="00FC5D11" w:rsidRDefault="0039191C" w:rsidP="0039191C">
      <w:pPr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Geschlecht: _</w:t>
      </w:r>
      <w:del w:id="6" w:author="Microsoft Office-Benutzer" w:date="2018-04-10T19:38:00Z">
        <w:r w:rsidRPr="00FC5D11" w:rsidDel="0039191C">
          <w:rPr>
            <w:rFonts w:cs="Arial"/>
            <w:sz w:val="24"/>
            <w:szCs w:val="24"/>
          </w:rPr>
          <w:delText xml:space="preserve"> </w:delText>
        </w:r>
      </w:del>
      <w:r w:rsidRPr="00FC5D11">
        <w:rPr>
          <w:rFonts w:cs="Arial"/>
          <w:sz w:val="24"/>
          <w:szCs w:val="24"/>
        </w:rPr>
        <w:t>; Körpergewicht: _</w:t>
      </w:r>
      <w:del w:id="7" w:author="Microsoft Office-Benutzer" w:date="2018-04-10T19:38:00Z">
        <w:r w:rsidRPr="00FC5D11" w:rsidDel="0039191C">
          <w:rPr>
            <w:rFonts w:cs="Arial"/>
            <w:sz w:val="24"/>
            <w:szCs w:val="24"/>
          </w:rPr>
          <w:delText xml:space="preserve"> </w:delText>
        </w:r>
      </w:del>
      <w:r w:rsidRPr="00FC5D11">
        <w:rPr>
          <w:rFonts w:cs="Arial"/>
          <w:sz w:val="24"/>
          <w:szCs w:val="24"/>
        </w:rPr>
        <w:t>kg; Körpergröße: _</w:t>
      </w:r>
      <w:del w:id="8" w:author="Microsoft Office-Benutzer" w:date="2018-04-10T19:38:00Z">
        <w:r w:rsidRPr="00FC5D11" w:rsidDel="0039191C">
          <w:rPr>
            <w:rFonts w:cs="Arial"/>
            <w:sz w:val="24"/>
            <w:szCs w:val="24"/>
          </w:rPr>
          <w:delText xml:space="preserve"> </w:delText>
        </w:r>
      </w:del>
      <w:r w:rsidRPr="00FC5D11">
        <w:rPr>
          <w:rFonts w:cs="Arial"/>
          <w:sz w:val="24"/>
          <w:szCs w:val="24"/>
        </w:rPr>
        <w:t>m; Körperoberfläche (BSA): _ m</w:t>
      </w:r>
      <w:r w:rsidRPr="00FC5D11">
        <w:rPr>
          <w:rFonts w:cs="Arial"/>
          <w:sz w:val="24"/>
          <w:szCs w:val="24"/>
          <w:vertAlign w:val="superscript"/>
        </w:rPr>
        <w:t>2</w:t>
      </w:r>
    </w:p>
    <w:p w14:paraId="140141B0" w14:textId="77777777" w:rsidR="0039191C" w:rsidRPr="00FC5D11" w:rsidRDefault="0039191C" w:rsidP="0039191C">
      <w:pPr>
        <w:rPr>
          <w:rFonts w:cs="Arial"/>
          <w:i/>
          <w:sz w:val="24"/>
          <w:szCs w:val="24"/>
        </w:rPr>
      </w:pPr>
      <w:r w:rsidRPr="00FC5D11">
        <w:rPr>
          <w:rFonts w:cs="Arial"/>
          <w:i/>
          <w:sz w:val="24"/>
          <w:szCs w:val="24"/>
        </w:rPr>
        <w:t xml:space="preserve">Hämatokrit: </w:t>
      </w:r>
    </w:p>
    <w:p w14:paraId="0F41B942" w14:textId="77777777" w:rsidR="0039191C" w:rsidRPr="00FC5D11" w:rsidRDefault="0039191C" w:rsidP="0039191C">
      <w:pPr>
        <w:rPr>
          <w:rFonts w:cs="Arial"/>
          <w:i/>
          <w:sz w:val="24"/>
          <w:szCs w:val="24"/>
        </w:rPr>
      </w:pPr>
    </w:p>
    <w:p w14:paraId="676CD4EB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Keine VA / VA vom </w:t>
      </w:r>
    </w:p>
    <w:p w14:paraId="55312133" w14:textId="77777777" w:rsidR="0039191C" w:rsidRPr="00FC5D11" w:rsidRDefault="0039191C" w:rsidP="0039191C">
      <w:pPr>
        <w:rPr>
          <w:rFonts w:cs="Arial"/>
          <w:sz w:val="24"/>
          <w:szCs w:val="24"/>
        </w:rPr>
      </w:pPr>
    </w:p>
    <w:p w14:paraId="58D37598" w14:textId="77777777" w:rsidR="0039191C" w:rsidRPr="00FC5D11" w:rsidRDefault="0039191C" w:rsidP="0039191C">
      <w:pPr>
        <w:rPr>
          <w:rFonts w:cs="Arial"/>
          <w:b/>
          <w:sz w:val="24"/>
          <w:szCs w:val="24"/>
          <w:u w:val="single"/>
        </w:rPr>
      </w:pPr>
      <w:r w:rsidRPr="00FC5D11">
        <w:rPr>
          <w:rFonts w:cs="Arial"/>
          <w:b/>
          <w:sz w:val="24"/>
          <w:szCs w:val="24"/>
          <w:u w:val="single"/>
        </w:rPr>
        <w:t>Befund</w:t>
      </w:r>
    </w:p>
    <w:p w14:paraId="435340C7" w14:textId="0AD060F7" w:rsidR="0039191C" w:rsidRPr="00FC5D11" w:rsidRDefault="0039191C" w:rsidP="0039191C">
      <w:pPr>
        <w:rPr>
          <w:rFonts w:cs="Arial"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Bildqualität: </w:t>
      </w:r>
      <w:r w:rsidRPr="00FC5D11">
        <w:rPr>
          <w:rFonts w:cs="Arial"/>
          <w:sz w:val="24"/>
          <w:szCs w:val="24"/>
        </w:rPr>
        <w:t>Einschränkung: nein</w:t>
      </w:r>
      <w:ins w:id="9" w:author="Microsoft Office-Benutzer" w:date="2018-04-10T19:40:00Z">
        <w:r>
          <w:rPr>
            <w:rFonts w:cs="Arial"/>
            <w:sz w:val="24"/>
            <w:szCs w:val="24"/>
          </w:rPr>
          <w:t xml:space="preserve"> </w:t>
        </w:r>
      </w:ins>
      <w:r w:rsidRPr="00FC5D11">
        <w:rPr>
          <w:rFonts w:cs="Arial"/>
          <w:sz w:val="24"/>
          <w:szCs w:val="24"/>
        </w:rPr>
        <w:t>/</w:t>
      </w:r>
      <w:ins w:id="10" w:author="Microsoft Office-Benutzer" w:date="2018-04-10T19:40:00Z">
        <w:r>
          <w:rPr>
            <w:rFonts w:cs="Arial"/>
            <w:sz w:val="24"/>
            <w:szCs w:val="24"/>
          </w:rPr>
          <w:t xml:space="preserve"> </w:t>
        </w:r>
      </w:ins>
      <w:r w:rsidRPr="00FC5D11">
        <w:rPr>
          <w:rFonts w:cs="Arial"/>
          <w:sz w:val="24"/>
          <w:szCs w:val="24"/>
        </w:rPr>
        <w:t>j</w:t>
      </w:r>
      <w:ins w:id="11" w:author="Microsoft Office-Benutzer" w:date="2018-04-10T19:40:00Z">
        <w:r>
          <w:rPr>
            <w:rFonts w:cs="Arial"/>
            <w:sz w:val="24"/>
            <w:szCs w:val="24"/>
          </w:rPr>
          <w:t xml:space="preserve">a </w:t>
        </w:r>
      </w:ins>
      <w:del w:id="12" w:author="Microsoft Office-Benutzer" w:date="2018-04-10T19:40:00Z">
        <w:r w:rsidRPr="00FC5D11" w:rsidDel="0039191C">
          <w:rPr>
            <w:rFonts w:cs="Arial"/>
            <w:sz w:val="24"/>
            <w:szCs w:val="24"/>
          </w:rPr>
          <w:delText>a</w:delText>
        </w:r>
        <w:r w:rsidRPr="00FC5D11" w:rsidDel="0039191C">
          <w:rPr>
            <w:rFonts w:cs="Arial"/>
            <w:sz w:val="24"/>
            <w:szCs w:val="24"/>
          </w:rPr>
          <w:tab/>
        </w:r>
      </w:del>
      <w:r w:rsidRPr="00FC5D11">
        <w:rPr>
          <w:rFonts w:cs="Arial"/>
          <w:sz w:val="24"/>
          <w:szCs w:val="24"/>
        </w:rPr>
        <w:t>____________________</w:t>
      </w:r>
    </w:p>
    <w:p w14:paraId="6BE8F618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</w:p>
    <w:p w14:paraId="6335F4D2" w14:textId="77777777" w:rsidR="0039191C" w:rsidRPr="00FC5D11" w:rsidRDefault="0039191C" w:rsidP="0039191C">
      <w:pPr>
        <w:rPr>
          <w:rFonts w:cs="Arial"/>
          <w:b/>
          <w:sz w:val="24"/>
          <w:szCs w:val="24"/>
        </w:rPr>
      </w:pPr>
      <w:r w:rsidRPr="00FC5D11">
        <w:rPr>
          <w:rFonts w:eastAsia="Calibri" w:cs="Arial"/>
          <w:b/>
          <w:sz w:val="24"/>
          <w:szCs w:val="24"/>
        </w:rPr>
        <w:t>Morphologie und Funktionsanalyse:</w:t>
      </w:r>
    </w:p>
    <w:p w14:paraId="27FE111B" w14:textId="77777777" w:rsidR="0039191C" w:rsidRPr="00FC5D11" w:rsidRDefault="0039191C" w:rsidP="0039191C">
      <w:pPr>
        <w:rPr>
          <w:rFonts w:cs="Arial"/>
          <w:color w:val="FF0000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 xml:space="preserve">LV enddiastolischer Diameter (LV EDD) [mm]: </w:t>
      </w:r>
      <w:r w:rsidRPr="00FC5D11">
        <w:rPr>
          <w:rFonts w:eastAsia="Calibri" w:cs="Arial"/>
          <w:sz w:val="24"/>
          <w:szCs w:val="24"/>
        </w:rPr>
        <w:tab/>
      </w:r>
      <w:r w:rsidRPr="00FC5D11">
        <w:rPr>
          <w:rFonts w:eastAsia="Calibri" w:cs="Arial"/>
          <w:color w:val="FF0000"/>
          <w:sz w:val="24"/>
          <w:szCs w:val="24"/>
        </w:rPr>
        <w:t>Normwerte ergänzen!</w:t>
      </w:r>
    </w:p>
    <w:p w14:paraId="58E2F31A" w14:textId="77777777" w:rsidR="0039191C" w:rsidRPr="00FC5D11" w:rsidRDefault="0039191C" w:rsidP="0039191C">
      <w:pPr>
        <w:rPr>
          <w:rFonts w:cs="Arial"/>
          <w:sz w:val="24"/>
          <w:szCs w:val="24"/>
          <w:lang w:val="en-US"/>
        </w:rPr>
      </w:pPr>
      <w:r w:rsidRPr="00FC5D11">
        <w:rPr>
          <w:rFonts w:eastAsia="Calibri" w:cs="Arial"/>
          <w:sz w:val="24"/>
          <w:szCs w:val="24"/>
          <w:lang w:val="en-US"/>
        </w:rPr>
        <w:t xml:space="preserve">LV </w:t>
      </w:r>
      <w:proofErr w:type="spellStart"/>
      <w:r w:rsidRPr="00FC5D11">
        <w:rPr>
          <w:rFonts w:eastAsia="Calibri" w:cs="Arial"/>
          <w:sz w:val="24"/>
          <w:szCs w:val="24"/>
          <w:lang w:val="en-US"/>
        </w:rPr>
        <w:t>enddiastolischer</w:t>
      </w:r>
      <w:proofErr w:type="spellEnd"/>
      <w:r w:rsidRPr="00FC5D11">
        <w:rPr>
          <w:rFonts w:eastAsia="Calibri" w:cs="Arial"/>
          <w:sz w:val="24"/>
          <w:szCs w:val="24"/>
          <w:lang w:val="en-US"/>
        </w:rPr>
        <w:t xml:space="preserve"> </w:t>
      </w:r>
      <w:proofErr w:type="spellStart"/>
      <w:r w:rsidRPr="00FC5D11">
        <w:rPr>
          <w:rFonts w:eastAsia="Calibri" w:cs="Arial"/>
          <w:sz w:val="24"/>
          <w:szCs w:val="24"/>
          <w:lang w:val="en-US"/>
        </w:rPr>
        <w:t>Volumenindex</w:t>
      </w:r>
      <w:proofErr w:type="spellEnd"/>
      <w:r w:rsidRPr="00FC5D11">
        <w:rPr>
          <w:rFonts w:eastAsia="Calibri" w:cs="Arial"/>
          <w:sz w:val="24"/>
          <w:szCs w:val="24"/>
          <w:lang w:val="en-US"/>
        </w:rPr>
        <w:t xml:space="preserve"> (LV </w:t>
      </w:r>
      <w:proofErr w:type="spellStart"/>
      <w:r w:rsidRPr="00FC5D11">
        <w:rPr>
          <w:rFonts w:eastAsia="Calibri" w:cs="Arial"/>
          <w:sz w:val="24"/>
          <w:szCs w:val="24"/>
          <w:lang w:val="en-US"/>
        </w:rPr>
        <w:t>EDVi</w:t>
      </w:r>
      <w:proofErr w:type="spellEnd"/>
      <w:r w:rsidRPr="00FC5D11">
        <w:rPr>
          <w:rFonts w:eastAsia="Calibri" w:cs="Arial"/>
          <w:sz w:val="24"/>
          <w:szCs w:val="24"/>
          <w:lang w:val="en-US"/>
        </w:rPr>
        <w:t>) [ml/</w:t>
      </w:r>
      <w:proofErr w:type="gramStart"/>
      <w:r w:rsidRPr="00FC5D11">
        <w:rPr>
          <w:rFonts w:eastAsia="Calibri" w:cs="Arial"/>
          <w:sz w:val="24"/>
          <w:szCs w:val="24"/>
          <w:lang w:val="en-US"/>
        </w:rPr>
        <w:t>m</w:t>
      </w:r>
      <w:r w:rsidRPr="00FC5D11">
        <w:rPr>
          <w:rFonts w:eastAsia="Calibri" w:cs="Arial"/>
          <w:sz w:val="24"/>
          <w:szCs w:val="24"/>
          <w:vertAlign w:val="superscript"/>
          <w:lang w:val="en-US"/>
        </w:rPr>
        <w:t xml:space="preserve">2 </w:t>
      </w:r>
      <w:r w:rsidRPr="00FC5D11">
        <w:rPr>
          <w:rFonts w:eastAsia="Calibri" w:cs="Arial"/>
          <w:sz w:val="24"/>
          <w:szCs w:val="24"/>
          <w:lang w:val="en-US"/>
        </w:rPr>
        <w:t>]</w:t>
      </w:r>
      <w:proofErr w:type="gramEnd"/>
      <w:r w:rsidRPr="00FC5D11">
        <w:rPr>
          <w:rFonts w:eastAsia="Calibri" w:cs="Arial"/>
          <w:sz w:val="24"/>
          <w:szCs w:val="24"/>
          <w:lang w:val="en-US"/>
        </w:rPr>
        <w:t>:</w:t>
      </w:r>
    </w:p>
    <w:p w14:paraId="1595126D" w14:textId="77777777" w:rsidR="0039191C" w:rsidRPr="00FC5D11" w:rsidRDefault="0039191C" w:rsidP="0039191C">
      <w:pPr>
        <w:rPr>
          <w:rFonts w:cs="Arial"/>
          <w:sz w:val="24"/>
          <w:szCs w:val="24"/>
          <w:vertAlign w:val="superscript"/>
        </w:rPr>
      </w:pPr>
      <w:r w:rsidRPr="00FC5D11">
        <w:rPr>
          <w:rFonts w:eastAsia="Calibri" w:cs="Arial"/>
          <w:sz w:val="24"/>
          <w:szCs w:val="24"/>
        </w:rPr>
        <w:t xml:space="preserve">LV endsystolischer Volumenindex (LV </w:t>
      </w:r>
      <w:proofErr w:type="spellStart"/>
      <w:r w:rsidRPr="00FC5D11">
        <w:rPr>
          <w:rFonts w:eastAsia="Calibri" w:cs="Arial"/>
          <w:sz w:val="24"/>
          <w:szCs w:val="24"/>
        </w:rPr>
        <w:t>ESVi</w:t>
      </w:r>
      <w:proofErr w:type="spellEnd"/>
      <w:r w:rsidRPr="00FC5D11">
        <w:rPr>
          <w:rFonts w:eastAsia="Calibri" w:cs="Arial"/>
          <w:sz w:val="24"/>
          <w:szCs w:val="24"/>
        </w:rPr>
        <w:t>) [ml/m</w:t>
      </w:r>
      <w:r w:rsidRPr="00FC5D11">
        <w:rPr>
          <w:rFonts w:eastAsia="Calibri" w:cs="Arial"/>
          <w:sz w:val="24"/>
          <w:szCs w:val="24"/>
          <w:vertAlign w:val="superscript"/>
        </w:rPr>
        <w:t xml:space="preserve">2 </w:t>
      </w:r>
      <w:r w:rsidRPr="00FC5D11">
        <w:rPr>
          <w:rFonts w:eastAsia="Calibri" w:cs="Arial"/>
          <w:sz w:val="24"/>
          <w:szCs w:val="24"/>
        </w:rPr>
        <w:t>]:</w:t>
      </w:r>
    </w:p>
    <w:p w14:paraId="12F09B3E" w14:textId="77777777" w:rsidR="0039191C" w:rsidRPr="00FC5D11" w:rsidRDefault="0039191C" w:rsidP="0039191C">
      <w:pPr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LV Ejektions-Fraktion (LV EF) [%]:</w:t>
      </w:r>
    </w:p>
    <w:p w14:paraId="3380637B" w14:textId="77777777" w:rsidR="0039191C" w:rsidRPr="0039191C" w:rsidRDefault="0039191C" w:rsidP="0039191C">
      <w:pPr>
        <w:rPr>
          <w:ins w:id="13" w:author="Microsoft Office-Benutzer" w:date="2018-04-10T19:41:00Z"/>
          <w:rFonts w:eastAsia="Calibri" w:cs="Arial"/>
          <w:sz w:val="24"/>
          <w:szCs w:val="24"/>
        </w:rPr>
      </w:pPr>
      <w:r w:rsidRPr="0039191C">
        <w:rPr>
          <w:rFonts w:eastAsia="Calibri" w:cs="Arial"/>
          <w:sz w:val="24"/>
          <w:szCs w:val="24"/>
        </w:rPr>
        <w:t>LV ED Masse normiert [g/</w:t>
      </w:r>
      <w:proofErr w:type="gramStart"/>
      <w:r w:rsidRPr="0039191C">
        <w:rPr>
          <w:rFonts w:eastAsia="Calibri" w:cs="Arial"/>
          <w:sz w:val="24"/>
          <w:szCs w:val="24"/>
        </w:rPr>
        <w:t>m</w:t>
      </w:r>
      <w:r w:rsidRPr="0039191C">
        <w:rPr>
          <w:rFonts w:eastAsia="Calibri" w:cs="Arial"/>
          <w:sz w:val="24"/>
          <w:szCs w:val="24"/>
          <w:vertAlign w:val="superscript"/>
        </w:rPr>
        <w:t xml:space="preserve">2 </w:t>
      </w:r>
      <w:r w:rsidRPr="0039191C">
        <w:rPr>
          <w:rFonts w:eastAsia="Calibri" w:cs="Arial"/>
          <w:sz w:val="24"/>
          <w:szCs w:val="24"/>
        </w:rPr>
        <w:t>]</w:t>
      </w:r>
      <w:proofErr w:type="gramEnd"/>
      <w:r w:rsidRPr="0039191C">
        <w:rPr>
          <w:rFonts w:eastAsia="Calibri" w:cs="Arial"/>
          <w:sz w:val="24"/>
          <w:szCs w:val="24"/>
        </w:rPr>
        <w:t>:</w:t>
      </w:r>
    </w:p>
    <w:p w14:paraId="01CB195B" w14:textId="5A51CE83" w:rsidR="0039191C" w:rsidRPr="0039191C" w:rsidDel="0039191C" w:rsidRDefault="0039191C" w:rsidP="0039191C">
      <w:pPr>
        <w:rPr>
          <w:del w:id="14" w:author="Microsoft Office-Benutzer" w:date="2018-04-10T19:41:00Z"/>
          <w:moveTo w:id="15" w:author="Microsoft Office-Benutzer" w:date="2018-04-10T19:41:00Z"/>
          <w:rFonts w:cs="Arial"/>
          <w:color w:val="FF0000"/>
          <w:sz w:val="24"/>
          <w:szCs w:val="24"/>
          <w:rPrChange w:id="16" w:author="Microsoft Office-Benutzer" w:date="2018-04-10T19:46:00Z">
            <w:rPr>
              <w:del w:id="17" w:author="Microsoft Office-Benutzer" w:date="2018-04-10T19:41:00Z"/>
              <w:moveTo w:id="18" w:author="Microsoft Office-Benutzer" w:date="2018-04-10T19:41:00Z"/>
              <w:rFonts w:cs="Arial"/>
              <w:color w:val="FF0000"/>
            </w:rPr>
          </w:rPrChange>
        </w:rPr>
      </w:pPr>
      <w:moveToRangeStart w:id="19" w:author="Microsoft Office-Benutzer" w:date="2018-04-10T19:41:00Z" w:name="move511152614"/>
      <w:moveTo w:id="20" w:author="Microsoft Office-Benutzer" w:date="2018-04-10T19:41:00Z">
        <w:r w:rsidRPr="0039191C">
          <w:rPr>
            <w:rFonts w:eastAsia="Calibri" w:cs="Arial"/>
            <w:color w:val="FF0000"/>
            <w:sz w:val="24"/>
            <w:szCs w:val="24"/>
            <w:rPrChange w:id="21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Max. LV-Wandstärke</w:t>
        </w:r>
      </w:moveTo>
      <w:ins w:id="22" w:author="Microsoft Office-Benutzer" w:date="2018-04-10T19:41:00Z">
        <w:r w:rsidRPr="0039191C">
          <w:rPr>
            <w:rFonts w:eastAsia="Calibri" w:cs="Arial"/>
            <w:color w:val="FF0000"/>
            <w:sz w:val="24"/>
            <w:szCs w:val="24"/>
            <w:rPrChange w:id="23" w:author="Microsoft Office-Benutzer" w:date="2018-04-10T19:46:00Z">
              <w:rPr>
                <w:rFonts w:eastAsia="Calibri" w:cs="Arial"/>
                <w:color w:val="FF0000"/>
              </w:rPr>
            </w:rPrChange>
          </w:rPr>
          <w:t xml:space="preserve"> [</w:t>
        </w:r>
      </w:ins>
      <w:moveTo w:id="24" w:author="Microsoft Office-Benutzer" w:date="2018-04-10T19:41:00Z">
        <w:del w:id="25" w:author="Microsoft Office-Benutzer" w:date="2018-04-10T19:41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6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 xml:space="preserve">: : _ </w:delText>
          </w:r>
        </w:del>
        <w:r w:rsidRPr="0039191C">
          <w:rPr>
            <w:rFonts w:eastAsia="Calibri" w:cs="Arial"/>
            <w:color w:val="FF0000"/>
            <w:sz w:val="24"/>
            <w:szCs w:val="24"/>
            <w:rPrChange w:id="27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mm</w:t>
        </w:r>
      </w:moveTo>
      <w:ins w:id="28" w:author="Microsoft Office-Benutzer" w:date="2018-04-10T19:41:00Z">
        <w:r w:rsidRPr="0039191C">
          <w:rPr>
            <w:rFonts w:eastAsia="Calibri" w:cs="Arial"/>
            <w:color w:val="FF0000"/>
            <w:sz w:val="24"/>
            <w:szCs w:val="24"/>
            <w:rPrChange w:id="29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]: ______</w:t>
        </w:r>
      </w:ins>
      <w:moveTo w:id="30" w:author="Microsoft Office-Benutzer" w:date="2018-04-10T19:41:00Z">
        <w:r w:rsidRPr="0039191C">
          <w:rPr>
            <w:rFonts w:eastAsia="Calibri" w:cs="Arial"/>
            <w:color w:val="FF0000"/>
            <w:sz w:val="24"/>
            <w:szCs w:val="24"/>
            <w:rPrChange w:id="31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, Lokalisation</w:t>
        </w:r>
      </w:moveTo>
      <w:ins w:id="32" w:author="Microsoft Office-Benutzer" w:date="2018-04-10T19:42:00Z">
        <w:r w:rsidRPr="0039191C">
          <w:rPr>
            <w:rFonts w:eastAsia="Calibri" w:cs="Arial"/>
            <w:color w:val="FF0000"/>
            <w:sz w:val="24"/>
            <w:szCs w:val="24"/>
            <w:rPrChange w:id="33" w:author="Microsoft Office-Benutzer" w:date="2018-04-10T19:46:00Z">
              <w:rPr>
                <w:rFonts w:eastAsia="Calibri" w:cs="Arial"/>
                <w:color w:val="FF0000"/>
              </w:rPr>
            </w:rPrChange>
          </w:rPr>
          <w:t xml:space="preserve"> </w:t>
        </w:r>
      </w:ins>
      <w:moveTo w:id="34" w:author="Microsoft Office-Benutzer" w:date="2018-04-10T19:41:00Z">
        <w:del w:id="35" w:author="Microsoft Office-Benutzer" w:date="2018-04-10T19:42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36" w:author="Microsoft Office-Benutzer" w:date="2018-04-10T19:46:00Z">
                <w:rPr>
                  <w:rFonts w:eastAsia="Calibri" w:cs="Arial"/>
                  <w:color w:val="FF0000"/>
                </w:rPr>
              </w:rPrChange>
            </w:rPr>
            <w:delText>...</w:delText>
          </w:r>
        </w:del>
      </w:moveTo>
      <w:ins w:id="37" w:author="Microsoft Office-Benutzer" w:date="2018-04-10T19:42:00Z">
        <w:r w:rsidRPr="0039191C">
          <w:rPr>
            <w:rFonts w:eastAsia="Calibri" w:cs="Arial"/>
            <w:color w:val="FF0000"/>
            <w:sz w:val="24"/>
            <w:szCs w:val="24"/>
            <w:rPrChange w:id="38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______</w:t>
        </w:r>
      </w:ins>
    </w:p>
    <w:moveToRangeEnd w:id="19"/>
    <w:p w14:paraId="61D34A02" w14:textId="77777777" w:rsidR="0039191C" w:rsidRPr="0039191C" w:rsidRDefault="0039191C" w:rsidP="0039191C">
      <w:pPr>
        <w:rPr>
          <w:rFonts w:eastAsia="Calibri" w:cs="Arial"/>
          <w:sz w:val="24"/>
          <w:szCs w:val="24"/>
        </w:rPr>
      </w:pPr>
    </w:p>
    <w:p w14:paraId="5F7523DF" w14:textId="77777777" w:rsidR="0039191C" w:rsidRPr="0039191C" w:rsidRDefault="0039191C" w:rsidP="0039191C">
      <w:pPr>
        <w:rPr>
          <w:ins w:id="39" w:author="Microsoft Office-Benutzer" w:date="2018-04-10T19:43:00Z"/>
          <w:rFonts w:eastAsia="Calibri" w:cs="Arial"/>
          <w:sz w:val="24"/>
          <w:szCs w:val="24"/>
        </w:rPr>
      </w:pPr>
      <w:r w:rsidRPr="0039191C">
        <w:rPr>
          <w:rFonts w:eastAsia="Calibri" w:cs="Arial"/>
          <w:sz w:val="24"/>
          <w:szCs w:val="24"/>
        </w:rPr>
        <w:t>Regionale Wandbewegungsstörungen LV: nein/ja __________</w:t>
      </w:r>
    </w:p>
    <w:p w14:paraId="112B9C4B" w14:textId="77777777" w:rsidR="0039191C" w:rsidRPr="0039191C" w:rsidRDefault="0039191C" w:rsidP="0039191C">
      <w:pPr>
        <w:rPr>
          <w:moveTo w:id="40" w:author="Microsoft Office-Benutzer" w:date="2018-04-10T19:43:00Z"/>
          <w:rFonts w:eastAsia="Calibri" w:cs="Arial"/>
          <w:color w:val="FF0000"/>
          <w:sz w:val="24"/>
          <w:szCs w:val="24"/>
          <w:rPrChange w:id="41" w:author="Microsoft Office-Benutzer" w:date="2018-04-10T19:46:00Z">
            <w:rPr>
              <w:moveTo w:id="42" w:author="Microsoft Office-Benutzer" w:date="2018-04-10T19:43:00Z"/>
              <w:rFonts w:eastAsia="Calibri" w:cs="Arial"/>
              <w:color w:val="FF0000"/>
            </w:rPr>
          </w:rPrChange>
        </w:rPr>
      </w:pPr>
      <w:moveToRangeStart w:id="43" w:author="Microsoft Office-Benutzer" w:date="2018-04-10T19:43:00Z" w:name="move511152731"/>
      <w:commentRangeStart w:id="44"/>
      <w:moveTo w:id="45" w:author="Microsoft Office-Benutzer" w:date="2018-04-10T19:43:00Z">
        <w:r w:rsidRPr="0039191C">
          <w:rPr>
            <w:rFonts w:eastAsia="Calibri" w:cs="Arial"/>
            <w:color w:val="FF0000"/>
            <w:sz w:val="24"/>
            <w:szCs w:val="24"/>
            <w:rPrChange w:id="46" w:author="Microsoft Office-Benutzer" w:date="2018-04-10T19:46:00Z">
              <w:rPr>
                <w:rFonts w:eastAsia="Calibri" w:cs="Arial"/>
                <w:color w:val="FF0000"/>
              </w:rPr>
            </w:rPrChange>
          </w:rPr>
          <w:t xml:space="preserve">LVOT-Obstruktion in Ruhe: ja/nein; LVOT-Obstruktion unter </w:t>
        </w:r>
        <w:proofErr w:type="spellStart"/>
        <w:r w:rsidRPr="0039191C">
          <w:rPr>
            <w:rFonts w:eastAsia="Calibri" w:cs="Arial"/>
            <w:color w:val="FF0000"/>
            <w:sz w:val="24"/>
            <w:szCs w:val="24"/>
            <w:rPrChange w:id="47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Valsalva</w:t>
        </w:r>
        <w:proofErr w:type="spellEnd"/>
        <w:r w:rsidRPr="0039191C">
          <w:rPr>
            <w:rFonts w:eastAsia="Calibri" w:cs="Arial"/>
            <w:color w:val="FF0000"/>
            <w:sz w:val="24"/>
            <w:szCs w:val="24"/>
            <w:rPrChange w:id="48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: ja/</w:t>
        </w:r>
        <w:commentRangeStart w:id="49"/>
        <w:r w:rsidRPr="0039191C">
          <w:rPr>
            <w:rFonts w:eastAsia="Calibri" w:cs="Arial"/>
            <w:color w:val="FF0000"/>
            <w:sz w:val="24"/>
            <w:szCs w:val="24"/>
            <w:rPrChange w:id="50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nein</w:t>
        </w:r>
        <w:commentRangeEnd w:id="49"/>
        <w:r w:rsidRPr="0039191C">
          <w:rPr>
            <w:rStyle w:val="Kommentarzeichen"/>
            <w:sz w:val="24"/>
            <w:szCs w:val="24"/>
            <w:rPrChange w:id="51" w:author="Microsoft Office-Benutzer" w:date="2018-04-10T19:46:00Z">
              <w:rPr>
                <w:rStyle w:val="Kommentarzeichen"/>
              </w:rPr>
            </w:rPrChange>
          </w:rPr>
          <w:commentReference w:id="49"/>
        </w:r>
        <w:r w:rsidRPr="0039191C">
          <w:rPr>
            <w:rFonts w:eastAsia="Calibri" w:cs="Arial"/>
            <w:color w:val="FF0000"/>
            <w:sz w:val="24"/>
            <w:szCs w:val="24"/>
            <w:rPrChange w:id="52" w:author="Microsoft Office-Benutzer" w:date="2018-04-10T19:46:00Z">
              <w:rPr>
                <w:rFonts w:eastAsia="Calibri" w:cs="Arial"/>
                <w:color w:val="FF0000"/>
              </w:rPr>
            </w:rPrChange>
          </w:rPr>
          <w:t xml:space="preserve">; </w:t>
        </w:r>
      </w:moveTo>
    </w:p>
    <w:p w14:paraId="51179561" w14:textId="77777777" w:rsidR="0039191C" w:rsidRPr="0039191C" w:rsidRDefault="0039191C" w:rsidP="0039191C">
      <w:pPr>
        <w:rPr>
          <w:moveTo w:id="53" w:author="Microsoft Office-Benutzer" w:date="2018-04-10T19:43:00Z"/>
          <w:rFonts w:eastAsia="Calibri" w:cs="Arial"/>
          <w:color w:val="FF0000"/>
          <w:sz w:val="24"/>
          <w:szCs w:val="24"/>
          <w:rPrChange w:id="54" w:author="Microsoft Office-Benutzer" w:date="2018-04-10T19:46:00Z">
            <w:rPr>
              <w:moveTo w:id="55" w:author="Microsoft Office-Benutzer" w:date="2018-04-10T19:43:00Z"/>
              <w:rFonts w:eastAsia="Calibri" w:cs="Arial"/>
              <w:color w:val="FF0000"/>
            </w:rPr>
          </w:rPrChange>
        </w:rPr>
      </w:pPr>
      <w:moveTo w:id="56" w:author="Microsoft Office-Benutzer" w:date="2018-04-10T19:43:00Z">
        <w:r w:rsidRPr="0039191C">
          <w:rPr>
            <w:rFonts w:eastAsia="Calibri" w:cs="Arial"/>
            <w:color w:val="FF0000"/>
            <w:sz w:val="24"/>
            <w:szCs w:val="24"/>
            <w:rPrChange w:id="57" w:author="Microsoft Office-Benutzer" w:date="2018-04-10T19:46:00Z">
              <w:rPr>
                <w:rFonts w:eastAsia="Calibri" w:cs="Arial"/>
                <w:color w:val="FF0000"/>
              </w:rPr>
            </w:rPrChange>
          </w:rPr>
          <w:t xml:space="preserve">SAM-Phänomen der Mitralklappe: ja/nein, </w:t>
        </w:r>
      </w:moveTo>
    </w:p>
    <w:p w14:paraId="10CA838E" w14:textId="77777777" w:rsidR="0039191C" w:rsidRPr="0039191C" w:rsidRDefault="0039191C" w:rsidP="0039191C">
      <w:pPr>
        <w:rPr>
          <w:moveTo w:id="58" w:author="Microsoft Office-Benutzer" w:date="2018-04-10T19:43:00Z"/>
          <w:rFonts w:eastAsia="Calibri" w:cs="Arial"/>
          <w:color w:val="FF0000"/>
          <w:sz w:val="24"/>
          <w:szCs w:val="24"/>
          <w:rPrChange w:id="59" w:author="Microsoft Office-Benutzer" w:date="2018-04-10T19:46:00Z">
            <w:rPr>
              <w:moveTo w:id="60" w:author="Microsoft Office-Benutzer" w:date="2018-04-10T19:43:00Z"/>
              <w:rFonts w:eastAsia="Calibri" w:cs="Arial"/>
              <w:color w:val="FF0000"/>
            </w:rPr>
          </w:rPrChange>
        </w:rPr>
      </w:pPr>
      <w:moveTo w:id="61" w:author="Microsoft Office-Benutzer" w:date="2018-04-10T19:43:00Z">
        <w:r w:rsidRPr="0039191C">
          <w:rPr>
            <w:rFonts w:eastAsia="Calibri" w:cs="Arial"/>
            <w:color w:val="FF0000"/>
            <w:sz w:val="24"/>
            <w:szCs w:val="24"/>
            <w:rPrChange w:id="62" w:author="Microsoft Office-Benutzer" w:date="2018-04-10T19:46:00Z">
              <w:rPr>
                <w:rFonts w:eastAsia="Calibri" w:cs="Arial"/>
                <w:color w:val="FF0000"/>
              </w:rPr>
            </w:rPrChange>
          </w:rPr>
          <w:lastRenderedPageBreak/>
          <w:t xml:space="preserve">assoziierte exzentrische </w:t>
        </w:r>
        <w:proofErr w:type="spellStart"/>
        <w:r w:rsidRPr="0039191C">
          <w:rPr>
            <w:rFonts w:eastAsia="Calibri" w:cs="Arial"/>
            <w:color w:val="FF0000"/>
            <w:sz w:val="24"/>
            <w:szCs w:val="24"/>
            <w:rPrChange w:id="63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Mitralklappeninsuffizienz</w:t>
        </w:r>
        <w:proofErr w:type="spellEnd"/>
        <w:r w:rsidRPr="0039191C">
          <w:rPr>
            <w:rFonts w:eastAsia="Calibri" w:cs="Arial"/>
            <w:color w:val="FF0000"/>
            <w:sz w:val="24"/>
            <w:szCs w:val="24"/>
            <w:rPrChange w:id="64" w:author="Microsoft Office-Benutzer" w:date="2018-04-10T19:46:00Z">
              <w:rPr>
                <w:rFonts w:eastAsia="Calibri" w:cs="Arial"/>
                <w:color w:val="FF0000"/>
              </w:rPr>
            </w:rPrChange>
          </w:rPr>
          <w:t>: ja/nein</w:t>
        </w:r>
      </w:moveTo>
      <w:commentRangeEnd w:id="44"/>
      <w:r w:rsidR="00591B03">
        <w:rPr>
          <w:rStyle w:val="Kommentarzeichen"/>
        </w:rPr>
        <w:commentReference w:id="44"/>
      </w:r>
    </w:p>
    <w:moveToRangeEnd w:id="43"/>
    <w:p w14:paraId="4C2DB954" w14:textId="77777777" w:rsidR="0039191C" w:rsidRPr="00FC5D11" w:rsidRDefault="0039191C" w:rsidP="0039191C">
      <w:pPr>
        <w:rPr>
          <w:rFonts w:eastAsia="Calibri" w:cs="Arial"/>
          <w:sz w:val="24"/>
          <w:szCs w:val="24"/>
        </w:rPr>
      </w:pPr>
    </w:p>
    <w:p w14:paraId="2BEE1913" w14:textId="77777777" w:rsidR="0039191C" w:rsidRPr="00FC5D11" w:rsidRDefault="0039191C" w:rsidP="0039191C">
      <w:pPr>
        <w:rPr>
          <w:rFonts w:cs="Arial"/>
          <w:i/>
          <w:sz w:val="24"/>
          <w:szCs w:val="24"/>
        </w:rPr>
      </w:pPr>
      <w:r w:rsidRPr="00FC5D11">
        <w:rPr>
          <w:rFonts w:eastAsia="Calibri" w:cs="Arial"/>
          <w:i/>
          <w:sz w:val="24"/>
          <w:szCs w:val="24"/>
        </w:rPr>
        <w:t xml:space="preserve">Interventrikuläre </w:t>
      </w:r>
      <w:proofErr w:type="spellStart"/>
      <w:r w:rsidRPr="00FC5D11">
        <w:rPr>
          <w:rFonts w:eastAsia="Calibri" w:cs="Arial"/>
          <w:i/>
          <w:sz w:val="24"/>
          <w:szCs w:val="24"/>
        </w:rPr>
        <w:t>Septumdicke</w:t>
      </w:r>
      <w:proofErr w:type="spellEnd"/>
      <w:r w:rsidRPr="00FC5D11">
        <w:rPr>
          <w:rFonts w:eastAsia="Calibri" w:cs="Arial"/>
          <w:i/>
          <w:sz w:val="24"/>
          <w:szCs w:val="24"/>
        </w:rPr>
        <w:t xml:space="preserve"> (IVSD) [mm]:</w:t>
      </w:r>
    </w:p>
    <w:p w14:paraId="6844B96E" w14:textId="77777777" w:rsidR="0039191C" w:rsidRPr="00FC5D11" w:rsidRDefault="0039191C" w:rsidP="0039191C">
      <w:pPr>
        <w:rPr>
          <w:rFonts w:cs="Arial"/>
          <w:i/>
          <w:sz w:val="24"/>
          <w:szCs w:val="24"/>
        </w:rPr>
      </w:pPr>
      <w:r w:rsidRPr="00FC5D11">
        <w:rPr>
          <w:rFonts w:eastAsia="Calibri" w:cs="Arial"/>
          <w:i/>
          <w:sz w:val="24"/>
          <w:szCs w:val="24"/>
        </w:rPr>
        <w:t xml:space="preserve">RV enddiastolischer Diameter (RV EDD) [mm]: </w:t>
      </w:r>
    </w:p>
    <w:p w14:paraId="2F8A8E66" w14:textId="77777777" w:rsidR="0039191C" w:rsidRPr="00FC5D11" w:rsidRDefault="0039191C" w:rsidP="0039191C">
      <w:pPr>
        <w:rPr>
          <w:rFonts w:cs="Arial"/>
          <w:i/>
          <w:sz w:val="24"/>
          <w:szCs w:val="24"/>
          <w:lang w:val="en-US"/>
        </w:rPr>
      </w:pPr>
      <w:r w:rsidRPr="00FC5D11">
        <w:rPr>
          <w:rFonts w:eastAsia="Calibri" w:cs="Arial"/>
          <w:i/>
          <w:sz w:val="24"/>
          <w:szCs w:val="24"/>
          <w:lang w:val="en-US"/>
        </w:rPr>
        <w:t xml:space="preserve">RV </w:t>
      </w:r>
      <w:proofErr w:type="spellStart"/>
      <w:r w:rsidRPr="00FC5D11">
        <w:rPr>
          <w:rFonts w:eastAsia="Calibri" w:cs="Arial"/>
          <w:i/>
          <w:sz w:val="24"/>
          <w:szCs w:val="24"/>
          <w:lang w:val="en-US"/>
        </w:rPr>
        <w:t>enddiastolischer</w:t>
      </w:r>
      <w:proofErr w:type="spellEnd"/>
      <w:r w:rsidRPr="00FC5D11">
        <w:rPr>
          <w:rFonts w:eastAsia="Calibri" w:cs="Arial"/>
          <w:i/>
          <w:sz w:val="24"/>
          <w:szCs w:val="24"/>
          <w:lang w:val="en-US"/>
        </w:rPr>
        <w:t xml:space="preserve"> </w:t>
      </w:r>
      <w:proofErr w:type="spellStart"/>
      <w:r w:rsidRPr="00FC5D11">
        <w:rPr>
          <w:rFonts w:eastAsia="Calibri" w:cs="Arial"/>
          <w:i/>
          <w:sz w:val="24"/>
          <w:szCs w:val="24"/>
          <w:lang w:val="en-US"/>
        </w:rPr>
        <w:t>Volumenindex</w:t>
      </w:r>
      <w:proofErr w:type="spellEnd"/>
      <w:r w:rsidRPr="00FC5D11">
        <w:rPr>
          <w:rFonts w:eastAsia="Calibri" w:cs="Arial"/>
          <w:i/>
          <w:sz w:val="24"/>
          <w:szCs w:val="24"/>
          <w:lang w:val="en-US"/>
        </w:rPr>
        <w:t xml:space="preserve"> (RV </w:t>
      </w:r>
      <w:proofErr w:type="spellStart"/>
      <w:r w:rsidRPr="00FC5D11">
        <w:rPr>
          <w:rFonts w:eastAsia="Calibri" w:cs="Arial"/>
          <w:i/>
          <w:sz w:val="24"/>
          <w:szCs w:val="24"/>
          <w:lang w:val="en-US"/>
        </w:rPr>
        <w:t>EDVi</w:t>
      </w:r>
      <w:proofErr w:type="spellEnd"/>
      <w:r w:rsidRPr="00FC5D11">
        <w:rPr>
          <w:rFonts w:eastAsia="Calibri" w:cs="Arial"/>
          <w:i/>
          <w:sz w:val="24"/>
          <w:szCs w:val="24"/>
          <w:lang w:val="en-US"/>
        </w:rPr>
        <w:t>) [ml/</w:t>
      </w:r>
      <w:proofErr w:type="gramStart"/>
      <w:r w:rsidRPr="00FC5D11">
        <w:rPr>
          <w:rFonts w:eastAsia="Calibri" w:cs="Arial"/>
          <w:i/>
          <w:sz w:val="24"/>
          <w:szCs w:val="24"/>
          <w:lang w:val="en-US"/>
        </w:rPr>
        <w:t>m</w:t>
      </w:r>
      <w:r w:rsidRPr="00FC5D11">
        <w:rPr>
          <w:rFonts w:eastAsia="Calibri" w:cs="Arial"/>
          <w:i/>
          <w:sz w:val="24"/>
          <w:szCs w:val="24"/>
          <w:vertAlign w:val="superscript"/>
          <w:lang w:val="en-US"/>
        </w:rPr>
        <w:t xml:space="preserve">2 </w:t>
      </w:r>
      <w:r w:rsidRPr="00FC5D11">
        <w:rPr>
          <w:rFonts w:eastAsia="Calibri" w:cs="Arial"/>
          <w:i/>
          <w:sz w:val="24"/>
          <w:szCs w:val="24"/>
          <w:lang w:val="en-US"/>
        </w:rPr>
        <w:t>]</w:t>
      </w:r>
      <w:proofErr w:type="gramEnd"/>
      <w:r w:rsidRPr="00FC5D11">
        <w:rPr>
          <w:rFonts w:eastAsia="Calibri" w:cs="Arial"/>
          <w:i/>
          <w:sz w:val="24"/>
          <w:szCs w:val="24"/>
          <w:lang w:val="en-US"/>
        </w:rPr>
        <w:t>:</w:t>
      </w:r>
    </w:p>
    <w:p w14:paraId="7185A5EF" w14:textId="77777777" w:rsidR="0039191C" w:rsidRPr="00FC5D11" w:rsidRDefault="0039191C" w:rsidP="0039191C">
      <w:pPr>
        <w:rPr>
          <w:rFonts w:cs="Arial"/>
          <w:i/>
          <w:sz w:val="24"/>
          <w:szCs w:val="24"/>
          <w:vertAlign w:val="superscript"/>
        </w:rPr>
      </w:pPr>
      <w:r w:rsidRPr="00FC5D11">
        <w:rPr>
          <w:rFonts w:eastAsia="Calibri" w:cs="Arial"/>
          <w:i/>
          <w:sz w:val="24"/>
          <w:szCs w:val="24"/>
        </w:rPr>
        <w:t xml:space="preserve">RV endsystolischer Volumenindex (RV </w:t>
      </w:r>
      <w:proofErr w:type="spellStart"/>
      <w:r w:rsidRPr="00FC5D11">
        <w:rPr>
          <w:rFonts w:eastAsia="Calibri" w:cs="Arial"/>
          <w:i/>
          <w:sz w:val="24"/>
          <w:szCs w:val="24"/>
        </w:rPr>
        <w:t>ESVi</w:t>
      </w:r>
      <w:proofErr w:type="spellEnd"/>
      <w:r w:rsidRPr="00FC5D11">
        <w:rPr>
          <w:rFonts w:eastAsia="Calibri" w:cs="Arial"/>
          <w:i/>
          <w:sz w:val="24"/>
          <w:szCs w:val="24"/>
        </w:rPr>
        <w:t>) [ml/m</w:t>
      </w:r>
      <w:r w:rsidRPr="00FC5D11">
        <w:rPr>
          <w:rFonts w:eastAsia="Calibri" w:cs="Arial"/>
          <w:i/>
          <w:sz w:val="24"/>
          <w:szCs w:val="24"/>
          <w:vertAlign w:val="superscript"/>
        </w:rPr>
        <w:t xml:space="preserve">2 </w:t>
      </w:r>
      <w:r w:rsidRPr="00FC5D11">
        <w:rPr>
          <w:rFonts w:eastAsia="Calibri" w:cs="Arial"/>
          <w:i/>
          <w:sz w:val="24"/>
          <w:szCs w:val="24"/>
        </w:rPr>
        <w:t>]:</w:t>
      </w:r>
    </w:p>
    <w:p w14:paraId="2F3BBB96" w14:textId="77777777" w:rsidR="0039191C" w:rsidRPr="00FC5D11" w:rsidRDefault="0039191C" w:rsidP="0039191C">
      <w:pPr>
        <w:rPr>
          <w:rFonts w:eastAsia="Calibri" w:cs="Arial"/>
          <w:i/>
          <w:sz w:val="24"/>
          <w:szCs w:val="24"/>
        </w:rPr>
      </w:pPr>
      <w:r w:rsidRPr="00FC5D11">
        <w:rPr>
          <w:rFonts w:eastAsia="Calibri" w:cs="Arial"/>
          <w:i/>
          <w:sz w:val="24"/>
          <w:szCs w:val="24"/>
        </w:rPr>
        <w:t>RV Ejektions-Fraktion (RV EF) [%]:</w:t>
      </w:r>
    </w:p>
    <w:p w14:paraId="2198236A" w14:textId="77777777" w:rsidR="0039191C" w:rsidDel="0039191C" w:rsidRDefault="0039191C" w:rsidP="0039191C">
      <w:pPr>
        <w:rPr>
          <w:del w:id="66" w:author="Microsoft Office-Benutzer" w:date="2018-04-10T19:40:00Z"/>
          <w:rFonts w:eastAsia="Calibri" w:cs="Arial"/>
          <w:i/>
          <w:color w:val="000000" w:themeColor="text1"/>
          <w:sz w:val="24"/>
          <w:szCs w:val="24"/>
        </w:rPr>
      </w:pPr>
      <w:r w:rsidRPr="00FC5D11">
        <w:rPr>
          <w:rFonts w:eastAsia="Calibri" w:cs="Arial"/>
          <w:i/>
          <w:sz w:val="24"/>
          <w:szCs w:val="24"/>
        </w:rPr>
        <w:t>Regionale Wandbewegungsstörungen RV: nein</w:t>
      </w:r>
      <w:r>
        <w:rPr>
          <w:rFonts w:eastAsia="Calibri" w:cs="Arial"/>
          <w:i/>
          <w:sz w:val="24"/>
          <w:szCs w:val="24"/>
        </w:rPr>
        <w:t xml:space="preserve"> </w:t>
      </w:r>
      <w:r w:rsidRPr="00FC5D11">
        <w:rPr>
          <w:rFonts w:eastAsia="Calibri" w:cs="Arial"/>
          <w:i/>
          <w:sz w:val="24"/>
          <w:szCs w:val="24"/>
        </w:rPr>
        <w:t>/</w:t>
      </w:r>
      <w:r>
        <w:rPr>
          <w:rFonts w:eastAsia="Calibri" w:cs="Arial"/>
          <w:i/>
          <w:sz w:val="24"/>
          <w:szCs w:val="24"/>
        </w:rPr>
        <w:t xml:space="preserve"> </w:t>
      </w:r>
      <w:r w:rsidRPr="00FC5D11">
        <w:rPr>
          <w:rFonts w:eastAsia="Calibri" w:cs="Arial"/>
          <w:i/>
          <w:sz w:val="24"/>
          <w:szCs w:val="24"/>
        </w:rPr>
        <w:t>ja __________</w:t>
      </w:r>
    </w:p>
    <w:p w14:paraId="01588286" w14:textId="77777777" w:rsidR="0039191C" w:rsidRPr="00FC5D11" w:rsidRDefault="0039191C" w:rsidP="0039191C">
      <w:pPr>
        <w:rPr>
          <w:ins w:id="67" w:author="Microsoft Office-Benutzer" w:date="2018-04-10T19:40:00Z"/>
          <w:rFonts w:eastAsia="Calibri" w:cs="Arial"/>
          <w:i/>
          <w:sz w:val="24"/>
          <w:szCs w:val="24"/>
        </w:rPr>
      </w:pPr>
    </w:p>
    <w:p w14:paraId="6D2DC4C9" w14:textId="77777777" w:rsidR="0039191C" w:rsidRDefault="0039191C" w:rsidP="0039191C">
      <w:pPr>
        <w:rPr>
          <w:ins w:id="68" w:author="Microsoft Office-Benutzer" w:date="2018-04-10T19:43:00Z"/>
          <w:rFonts w:eastAsia="Calibri" w:cs="Arial"/>
          <w:color w:val="000000" w:themeColor="text1"/>
          <w:sz w:val="24"/>
          <w:szCs w:val="24"/>
        </w:rPr>
      </w:pPr>
    </w:p>
    <w:p w14:paraId="64935CA4" w14:textId="77777777" w:rsidR="0039191C" w:rsidRPr="0039191C" w:rsidRDefault="0039191C" w:rsidP="0039191C">
      <w:pPr>
        <w:rPr>
          <w:rFonts w:eastAsia="Calibri" w:cs="Arial"/>
          <w:color w:val="000000" w:themeColor="text1"/>
          <w:sz w:val="24"/>
          <w:szCs w:val="24"/>
          <w:rPrChange w:id="69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</w:pPr>
      <w:r w:rsidRPr="0039191C">
        <w:rPr>
          <w:rFonts w:eastAsia="Calibri" w:cs="Arial"/>
          <w:color w:val="000000" w:themeColor="text1"/>
          <w:sz w:val="24"/>
          <w:szCs w:val="24"/>
          <w:rPrChange w:id="70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  <w:t xml:space="preserve">Vorhofgröße endsystolisch im 4-Kammerblick (longitudinal x transversal): </w:t>
      </w:r>
    </w:p>
    <w:p w14:paraId="0455F632" w14:textId="77777777" w:rsidR="0039191C" w:rsidRPr="0039191C" w:rsidRDefault="0039191C" w:rsidP="0039191C">
      <w:pPr>
        <w:ind w:firstLine="708"/>
        <w:rPr>
          <w:rFonts w:eastAsia="Calibri" w:cs="Arial"/>
          <w:color w:val="000000" w:themeColor="text1"/>
          <w:sz w:val="24"/>
          <w:szCs w:val="24"/>
          <w:rPrChange w:id="71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</w:pPr>
      <w:r w:rsidRPr="0039191C">
        <w:rPr>
          <w:rFonts w:eastAsia="Calibri" w:cs="Arial"/>
          <w:color w:val="000000" w:themeColor="text1"/>
          <w:sz w:val="24"/>
          <w:szCs w:val="24"/>
          <w:rPrChange w:id="72" w:author="Microsoft Office-Benutzer" w:date="2018-04-10T19:40:00Z">
            <w:rPr>
              <w:rFonts w:eastAsia="Calibri" w:cs="Arial"/>
              <w:i/>
              <w:color w:val="000000" w:themeColor="text1"/>
              <w:sz w:val="24"/>
              <w:szCs w:val="24"/>
            </w:rPr>
          </w:rPrChange>
        </w:rPr>
        <w:t>RA:  x  mm, LA:  x  mm</w:t>
      </w:r>
    </w:p>
    <w:p w14:paraId="7A035701" w14:textId="77777777" w:rsidR="0039191C" w:rsidRDefault="0039191C" w:rsidP="0039191C">
      <w:pPr>
        <w:rPr>
          <w:ins w:id="73" w:author="Microsoft Office-Benutzer" w:date="2018-04-10T19:43:00Z"/>
          <w:rFonts w:eastAsia="Calibri" w:cs="Arial"/>
          <w:sz w:val="24"/>
          <w:szCs w:val="24"/>
        </w:rPr>
      </w:pPr>
    </w:p>
    <w:p w14:paraId="70D27DE1" w14:textId="24C3E400" w:rsidR="0039191C" w:rsidRPr="00FC5D11" w:rsidRDefault="0039191C" w:rsidP="0039191C">
      <w:pPr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Herzklappenpathologie:</w:t>
      </w:r>
      <w:ins w:id="74" w:author="Microsoft Office-Benutzer" w:date="2018-04-10T19:46:00Z">
        <w:r>
          <w:rPr>
            <w:rFonts w:eastAsia="Calibri" w:cs="Arial"/>
            <w:sz w:val="24"/>
            <w:szCs w:val="24"/>
          </w:rPr>
          <w:t xml:space="preserve"> </w:t>
        </w:r>
      </w:ins>
      <w:del w:id="75" w:author="Microsoft Office-Benutzer" w:date="2018-04-10T19:46:00Z">
        <w:r w:rsidRPr="00FC5D11" w:rsidDel="0039191C">
          <w:rPr>
            <w:rFonts w:eastAsia="Calibri" w:cs="Arial"/>
            <w:sz w:val="24"/>
            <w:szCs w:val="24"/>
          </w:rPr>
          <w:tab/>
        </w:r>
      </w:del>
      <w:r w:rsidRPr="00FC5D11">
        <w:rPr>
          <w:rFonts w:eastAsia="Calibri" w:cs="Arial"/>
          <w:sz w:val="24"/>
          <w:szCs w:val="24"/>
        </w:rPr>
        <w:t xml:space="preserve">nicht untersucht / nein / ja </w:t>
      </w:r>
      <w:r w:rsidRPr="00FC5D11">
        <w:rPr>
          <w:rFonts w:eastAsia="Calibri" w:cs="Arial"/>
          <w:sz w:val="24"/>
          <w:szCs w:val="24"/>
        </w:rPr>
        <w:tab/>
        <w:t>_______________</w:t>
      </w:r>
    </w:p>
    <w:p w14:paraId="3F319998" w14:textId="77777777" w:rsidR="0039191C" w:rsidRDefault="0039191C">
      <w:pPr>
        <w:rPr>
          <w:ins w:id="76" w:author="Microsoft Office-Benutzer" w:date="2018-04-10T19:45:00Z"/>
          <w:rFonts w:eastAsia="Calibri" w:cs="Arial"/>
          <w:sz w:val="24"/>
          <w:szCs w:val="24"/>
        </w:rPr>
      </w:pPr>
      <w:proofErr w:type="spellStart"/>
      <w:r w:rsidRPr="00FC5D11">
        <w:rPr>
          <w:rFonts w:eastAsia="Calibri" w:cs="Arial"/>
          <w:sz w:val="24"/>
          <w:szCs w:val="24"/>
        </w:rPr>
        <w:t>Intracavitäre</w:t>
      </w:r>
      <w:proofErr w:type="spellEnd"/>
      <w:r w:rsidRPr="00FC5D11">
        <w:rPr>
          <w:rFonts w:eastAsia="Calibri" w:cs="Arial"/>
          <w:sz w:val="24"/>
          <w:szCs w:val="24"/>
        </w:rPr>
        <w:t xml:space="preserve"> Thromben: nein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/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ja</w:t>
      </w:r>
      <w:r w:rsidRPr="00FC5D11">
        <w:rPr>
          <w:rFonts w:eastAsia="Calibri" w:cs="Arial"/>
          <w:sz w:val="24"/>
          <w:szCs w:val="24"/>
        </w:rPr>
        <w:tab/>
        <w:t xml:space="preserve">_____________ </w:t>
      </w:r>
    </w:p>
    <w:p w14:paraId="47FFC9C4" w14:textId="6CDE3C80" w:rsidR="007F0F30" w:rsidRPr="0039191C" w:rsidRDefault="00F03082">
      <w:pPr>
        <w:rPr>
          <w:rFonts w:cs="Arial"/>
          <w:color w:val="FF0000"/>
          <w:sz w:val="24"/>
          <w:szCs w:val="24"/>
          <w:rPrChange w:id="77" w:author="Microsoft Office-Benutzer" w:date="2018-04-10T19:45:00Z">
            <w:rPr>
              <w:rFonts w:cs="Arial"/>
            </w:rPr>
          </w:rPrChange>
        </w:rPr>
      </w:pPr>
      <w:proofErr w:type="spellStart"/>
      <w:r w:rsidRPr="0039191C">
        <w:rPr>
          <w:rFonts w:cs="Arial"/>
          <w:color w:val="FF0000"/>
          <w:sz w:val="24"/>
          <w:szCs w:val="24"/>
          <w:rPrChange w:id="78" w:author="Microsoft Office-Benutzer" w:date="2018-04-10T19:45:00Z">
            <w:rPr>
              <w:rFonts w:cs="Arial"/>
            </w:rPr>
          </w:rPrChange>
        </w:rPr>
        <w:t>Z.n</w:t>
      </w:r>
      <w:proofErr w:type="spellEnd"/>
      <w:r w:rsidRPr="0039191C">
        <w:rPr>
          <w:rFonts w:cs="Arial"/>
          <w:color w:val="FF0000"/>
          <w:sz w:val="24"/>
          <w:szCs w:val="24"/>
          <w:rPrChange w:id="79" w:author="Microsoft Office-Benutzer" w:date="2018-04-10T19:45:00Z">
            <w:rPr>
              <w:rFonts w:cs="Arial"/>
            </w:rPr>
          </w:rPrChange>
        </w:rPr>
        <w:t xml:space="preserve">. </w:t>
      </w:r>
      <w:proofErr w:type="spellStart"/>
      <w:r w:rsidRPr="0039191C">
        <w:rPr>
          <w:rFonts w:cs="Arial"/>
          <w:color w:val="FF0000"/>
          <w:sz w:val="24"/>
          <w:szCs w:val="24"/>
          <w:rPrChange w:id="80" w:author="Microsoft Office-Benutzer" w:date="2018-04-10T19:45:00Z">
            <w:rPr>
              <w:rFonts w:cs="Arial"/>
            </w:rPr>
          </w:rPrChange>
        </w:rPr>
        <w:t>interventioneller</w:t>
      </w:r>
      <w:proofErr w:type="spellEnd"/>
      <w:r w:rsidRPr="0039191C">
        <w:rPr>
          <w:rFonts w:cs="Arial"/>
          <w:color w:val="FF0000"/>
          <w:sz w:val="24"/>
          <w:szCs w:val="24"/>
          <w:rPrChange w:id="81" w:author="Microsoft Office-Benutzer" w:date="2018-04-10T19:45:00Z">
            <w:rPr>
              <w:rFonts w:cs="Arial"/>
            </w:rPr>
          </w:rPrChange>
        </w:rPr>
        <w:t xml:space="preserve"> Therapie ja</w:t>
      </w:r>
      <w:ins w:id="82" w:author="Microsoft Office-Benutzer" w:date="2018-04-10T19:45:00Z">
        <w:r w:rsidR="0039191C" w:rsidRPr="0039191C">
          <w:rPr>
            <w:rFonts w:cs="Arial"/>
            <w:color w:val="FF0000"/>
            <w:sz w:val="24"/>
            <w:szCs w:val="24"/>
            <w:rPrChange w:id="83" w:author="Microsoft Office-Benutzer" w:date="2018-04-10T19:45:00Z">
              <w:rPr>
                <w:rFonts w:cs="Arial"/>
              </w:rPr>
            </w:rPrChange>
          </w:rPr>
          <w:t xml:space="preserve"> </w:t>
        </w:r>
      </w:ins>
      <w:r w:rsidRPr="0039191C">
        <w:rPr>
          <w:rFonts w:cs="Arial"/>
          <w:color w:val="FF0000"/>
          <w:sz w:val="24"/>
          <w:szCs w:val="24"/>
          <w:rPrChange w:id="84" w:author="Microsoft Office-Benutzer" w:date="2018-04-10T19:45:00Z">
            <w:rPr>
              <w:rFonts w:cs="Arial"/>
            </w:rPr>
          </w:rPrChange>
        </w:rPr>
        <w:t>/</w:t>
      </w:r>
      <w:ins w:id="85" w:author="Microsoft Office-Benutzer" w:date="2018-04-10T19:45:00Z">
        <w:r w:rsidR="0039191C" w:rsidRPr="0039191C">
          <w:rPr>
            <w:rFonts w:cs="Arial"/>
            <w:color w:val="FF0000"/>
            <w:sz w:val="24"/>
            <w:szCs w:val="24"/>
            <w:rPrChange w:id="86" w:author="Microsoft Office-Benutzer" w:date="2018-04-10T19:45:00Z">
              <w:rPr>
                <w:rFonts w:cs="Arial"/>
              </w:rPr>
            </w:rPrChange>
          </w:rPr>
          <w:t xml:space="preserve"> </w:t>
        </w:r>
      </w:ins>
      <w:r w:rsidRPr="0039191C">
        <w:rPr>
          <w:rFonts w:cs="Arial"/>
          <w:color w:val="FF0000"/>
          <w:sz w:val="24"/>
          <w:szCs w:val="24"/>
          <w:rPrChange w:id="87" w:author="Microsoft Office-Benutzer" w:date="2018-04-10T19:45:00Z">
            <w:rPr>
              <w:rFonts w:cs="Arial"/>
            </w:rPr>
          </w:rPrChange>
        </w:rPr>
        <w:t>nein</w:t>
      </w:r>
    </w:p>
    <w:p w14:paraId="23BA0742" w14:textId="77777777" w:rsidR="00F03082" w:rsidRPr="0039191C" w:rsidRDefault="00F03082">
      <w:pPr>
        <w:rPr>
          <w:rFonts w:cs="Arial"/>
          <w:sz w:val="24"/>
          <w:szCs w:val="24"/>
          <w:rPrChange w:id="88" w:author="Microsoft Office-Benutzer" w:date="2018-04-10T19:45:00Z">
            <w:rPr>
              <w:rFonts w:cs="Arial"/>
            </w:rPr>
          </w:rPrChange>
        </w:rPr>
      </w:pPr>
    </w:p>
    <w:p w14:paraId="3AEC344D" w14:textId="34E3346C" w:rsidR="007F0F30" w:rsidRPr="0039191C" w:rsidDel="0039191C" w:rsidRDefault="005B49D5">
      <w:pPr>
        <w:rPr>
          <w:del w:id="89" w:author="Microsoft Office-Benutzer" w:date="2018-04-10T19:44:00Z"/>
          <w:rFonts w:cs="Arial"/>
          <w:b/>
          <w:sz w:val="24"/>
          <w:szCs w:val="24"/>
          <w:u w:val="single"/>
          <w:rPrChange w:id="90" w:author="Microsoft Office-Benutzer" w:date="2018-04-10T19:45:00Z">
            <w:rPr>
              <w:del w:id="91" w:author="Microsoft Office-Benutzer" w:date="2018-04-10T19:44:00Z"/>
              <w:rFonts w:cs="Arial"/>
              <w:b/>
              <w:u w:val="single"/>
            </w:rPr>
          </w:rPrChange>
        </w:rPr>
      </w:pPr>
      <w:del w:id="92" w:author="Microsoft Office-Benutzer" w:date="2018-04-10T19:44:00Z">
        <w:r w:rsidRPr="0039191C" w:rsidDel="0039191C">
          <w:rPr>
            <w:rFonts w:cs="Arial"/>
            <w:b/>
            <w:sz w:val="24"/>
            <w:szCs w:val="24"/>
            <w:u w:val="single"/>
            <w:rPrChange w:id="93" w:author="Microsoft Office-Benutzer" w:date="2018-04-10T19:45:00Z">
              <w:rPr>
                <w:rFonts w:cs="Arial"/>
                <w:b/>
                <w:u w:val="single"/>
              </w:rPr>
            </w:rPrChange>
          </w:rPr>
          <w:delText>Befund Herz</w:delText>
        </w:r>
      </w:del>
    </w:p>
    <w:p w14:paraId="129F4E7C" w14:textId="0FE34F54" w:rsidR="007F0F30" w:rsidRPr="0039191C" w:rsidDel="0039191C" w:rsidRDefault="007F0F30">
      <w:pPr>
        <w:rPr>
          <w:del w:id="94" w:author="Microsoft Office-Benutzer" w:date="2018-04-10T19:44:00Z"/>
          <w:rFonts w:cs="Arial"/>
          <w:sz w:val="24"/>
          <w:szCs w:val="24"/>
          <w:rPrChange w:id="95" w:author="Microsoft Office-Benutzer" w:date="2018-04-10T19:45:00Z">
            <w:rPr>
              <w:del w:id="96" w:author="Microsoft Office-Benutzer" w:date="2018-04-10T19:44:00Z"/>
              <w:rFonts w:cs="Arial"/>
            </w:rPr>
          </w:rPrChange>
        </w:rPr>
      </w:pPr>
    </w:p>
    <w:p w14:paraId="04929CBA" w14:textId="3751B3A5" w:rsidR="007F0F30" w:rsidRPr="0039191C" w:rsidDel="0039191C" w:rsidRDefault="005B49D5">
      <w:pPr>
        <w:rPr>
          <w:del w:id="97" w:author="Microsoft Office-Benutzer" w:date="2018-04-10T19:41:00Z"/>
          <w:rFonts w:cs="Arial"/>
          <w:b/>
          <w:sz w:val="24"/>
          <w:szCs w:val="24"/>
          <w:rPrChange w:id="98" w:author="Microsoft Office-Benutzer" w:date="2018-04-10T19:45:00Z">
            <w:rPr>
              <w:del w:id="99" w:author="Microsoft Office-Benutzer" w:date="2018-04-10T19:41:00Z"/>
              <w:rFonts w:cs="Arial"/>
              <w:b/>
            </w:rPr>
          </w:rPrChange>
        </w:rPr>
      </w:pPr>
      <w:del w:id="100" w:author="Microsoft Office-Benutzer" w:date="2018-04-10T19:41:00Z">
        <w:r w:rsidRPr="0039191C" w:rsidDel="0039191C">
          <w:rPr>
            <w:rFonts w:eastAsia="Calibri" w:cs="Arial"/>
            <w:b/>
            <w:sz w:val="24"/>
            <w:szCs w:val="24"/>
            <w:rPrChange w:id="101" w:author="Microsoft Office-Benutzer" w:date="2018-04-10T19:45:00Z">
              <w:rPr>
                <w:rFonts w:eastAsia="Calibri" w:cs="Arial"/>
                <w:b/>
              </w:rPr>
            </w:rPrChange>
          </w:rPr>
          <w:delText xml:space="preserve">Funktionsanalyse LV (blood volume): </w:delText>
        </w:r>
      </w:del>
    </w:p>
    <w:p w14:paraId="07934F76" w14:textId="436A1FBA" w:rsidR="007F0F30" w:rsidRPr="0039191C" w:rsidDel="0039191C" w:rsidRDefault="005B49D5">
      <w:pPr>
        <w:rPr>
          <w:del w:id="102" w:author="Microsoft Office-Benutzer" w:date="2018-04-10T19:41:00Z"/>
          <w:rFonts w:cs="Arial"/>
          <w:sz w:val="24"/>
          <w:szCs w:val="24"/>
          <w:rPrChange w:id="103" w:author="Microsoft Office-Benutzer" w:date="2018-04-10T19:45:00Z">
            <w:rPr>
              <w:del w:id="104" w:author="Microsoft Office-Benutzer" w:date="2018-04-10T19:41:00Z"/>
              <w:rFonts w:cs="Arial"/>
            </w:rPr>
          </w:rPrChange>
        </w:rPr>
      </w:pPr>
      <w:del w:id="105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06" w:author="Microsoft Office-Benutzer" w:date="2018-04-10T19:45:00Z">
              <w:rPr>
                <w:rFonts w:eastAsia="Calibri" w:cs="Arial"/>
              </w:rPr>
            </w:rPrChange>
          </w:rPr>
          <w:delText>LV enddiastolischer Volumenindex (LV EDV/BSA): _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07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 xml:space="preserve">2 </w:delText>
        </w:r>
        <w:r w:rsidRPr="0039191C" w:rsidDel="0039191C">
          <w:rPr>
            <w:rFonts w:eastAsia="Calibri" w:cs="Arial"/>
            <w:sz w:val="24"/>
            <w:szCs w:val="24"/>
            <w:rPrChange w:id="108" w:author="Microsoft Office-Benutzer" w:date="2018-04-10T19:45:00Z">
              <w:rPr>
                <w:rFonts w:eastAsia="Calibri" w:cs="Arial"/>
              </w:rPr>
            </w:rPrChange>
          </w:rPr>
          <w:delText>(Norm: xx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09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10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395C04B6" w14:textId="278FC4EF" w:rsidR="007F0F30" w:rsidRPr="0039191C" w:rsidDel="0039191C" w:rsidRDefault="005B49D5">
      <w:pPr>
        <w:rPr>
          <w:del w:id="111" w:author="Microsoft Office-Benutzer" w:date="2018-04-10T19:41:00Z"/>
          <w:rFonts w:cs="Arial"/>
          <w:sz w:val="24"/>
          <w:szCs w:val="24"/>
          <w:rPrChange w:id="112" w:author="Microsoft Office-Benutzer" w:date="2018-04-10T19:45:00Z">
            <w:rPr>
              <w:del w:id="113" w:author="Microsoft Office-Benutzer" w:date="2018-04-10T19:41:00Z"/>
              <w:rFonts w:cs="Arial"/>
            </w:rPr>
          </w:rPrChange>
        </w:rPr>
      </w:pPr>
      <w:del w:id="114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15" w:author="Microsoft Office-Benutzer" w:date="2018-04-10T19:45:00Z">
              <w:rPr>
                <w:rFonts w:eastAsia="Calibri" w:cs="Arial"/>
              </w:rPr>
            </w:rPrChange>
          </w:rPr>
          <w:delText>LV endsystolischer Volumenindex (LV ESV/BSA): _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16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17" w:author="Microsoft Office-Benutzer" w:date="2018-04-10T19:45:00Z">
              <w:rPr>
                <w:rFonts w:eastAsia="Calibri" w:cs="Arial"/>
              </w:rPr>
            </w:rPrChange>
          </w:rPr>
          <w:delText xml:space="preserve"> (Norm: xx ml/m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18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19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1A2D7F5B" w14:textId="248552DB" w:rsidR="007F0F30" w:rsidRPr="0039191C" w:rsidDel="0039191C" w:rsidRDefault="005B49D5">
      <w:pPr>
        <w:rPr>
          <w:del w:id="120" w:author="Microsoft Office-Benutzer" w:date="2018-04-10T19:41:00Z"/>
          <w:rFonts w:cs="Arial"/>
          <w:sz w:val="24"/>
          <w:szCs w:val="24"/>
          <w:rPrChange w:id="121" w:author="Microsoft Office-Benutzer" w:date="2018-04-10T19:45:00Z">
            <w:rPr>
              <w:del w:id="122" w:author="Microsoft Office-Benutzer" w:date="2018-04-10T19:41:00Z"/>
              <w:rFonts w:cs="Arial"/>
            </w:rPr>
          </w:rPrChange>
        </w:rPr>
      </w:pPr>
      <w:del w:id="123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24" w:author="Microsoft Office-Benutzer" w:date="2018-04-10T19:45:00Z">
              <w:rPr>
                <w:rFonts w:eastAsia="Calibri" w:cs="Arial"/>
              </w:rPr>
            </w:rPrChange>
          </w:rPr>
          <w:delText>LV Ejektions-Fraktion (LV EF):_ % (Norm: xx %)</w:delText>
        </w:r>
      </w:del>
    </w:p>
    <w:p w14:paraId="5E7B733D" w14:textId="41B67932" w:rsidR="007F0F30" w:rsidRPr="0039191C" w:rsidDel="0039191C" w:rsidRDefault="005B49D5">
      <w:pPr>
        <w:rPr>
          <w:del w:id="125" w:author="Microsoft Office-Benutzer" w:date="2018-04-10T19:41:00Z"/>
          <w:rFonts w:eastAsia="Calibri" w:cs="Arial"/>
          <w:sz w:val="24"/>
          <w:szCs w:val="24"/>
          <w:rPrChange w:id="126" w:author="Microsoft Office-Benutzer" w:date="2018-04-10T19:45:00Z">
            <w:rPr>
              <w:del w:id="127" w:author="Microsoft Office-Benutzer" w:date="2018-04-10T19:41:00Z"/>
              <w:rFonts w:eastAsia="Calibri" w:cs="Arial"/>
            </w:rPr>
          </w:rPrChange>
        </w:rPr>
      </w:pPr>
      <w:del w:id="128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29" w:author="Microsoft Office-Benutzer" w:date="2018-04-10T19:45:00Z">
              <w:rPr>
                <w:rFonts w:eastAsia="Calibri" w:cs="Arial"/>
              </w:rPr>
            </w:rPrChange>
          </w:rPr>
          <w:delText>LV ED Masse normiert: _ g/m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30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 xml:space="preserve">2 </w:delText>
        </w:r>
        <w:r w:rsidRPr="0039191C" w:rsidDel="0039191C">
          <w:rPr>
            <w:rFonts w:eastAsia="Calibri" w:cs="Arial"/>
            <w:sz w:val="24"/>
            <w:szCs w:val="24"/>
            <w:rPrChange w:id="131" w:author="Microsoft Office-Benutzer" w:date="2018-04-10T19:45:00Z">
              <w:rPr>
                <w:rFonts w:eastAsia="Calibri" w:cs="Arial"/>
              </w:rPr>
            </w:rPrChange>
          </w:rPr>
          <w:delText>(Norm: xx g/m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32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33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4100D94E" w14:textId="7BE9BD40" w:rsidR="007F0F30" w:rsidRPr="0039191C" w:rsidDel="0039191C" w:rsidRDefault="005B49D5">
      <w:pPr>
        <w:rPr>
          <w:del w:id="134" w:author="Microsoft Office-Benutzer" w:date="2018-04-10T19:41:00Z"/>
          <w:rFonts w:cs="Arial"/>
          <w:sz w:val="24"/>
          <w:szCs w:val="24"/>
          <w:rPrChange w:id="135" w:author="Microsoft Office-Benutzer" w:date="2018-04-10T19:45:00Z">
            <w:rPr>
              <w:del w:id="136" w:author="Microsoft Office-Benutzer" w:date="2018-04-10T19:41:00Z"/>
              <w:rFonts w:cs="Arial"/>
            </w:rPr>
          </w:rPrChange>
        </w:rPr>
      </w:pPr>
      <w:del w:id="137" w:author="Microsoft Office-Benutzer" w:date="2018-04-10T19:41:00Z">
        <w:r w:rsidRPr="0039191C" w:rsidDel="0039191C">
          <w:rPr>
            <w:rFonts w:eastAsia="Calibri" w:cs="Arial"/>
            <w:sz w:val="24"/>
            <w:szCs w:val="24"/>
            <w:rPrChange w:id="138" w:author="Microsoft Office-Benutzer" w:date="2018-04-10T19:45:00Z">
              <w:rPr>
                <w:rFonts w:eastAsia="Calibri" w:cs="Arial"/>
              </w:rPr>
            </w:rPrChange>
          </w:rPr>
          <w:delText>LV enddiastolischer Diameterindex (LVEDDI): _mm/ 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39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 xml:space="preserve">2 </w:delText>
        </w:r>
        <w:r w:rsidRPr="0039191C" w:rsidDel="0039191C">
          <w:rPr>
            <w:rFonts w:eastAsia="Calibri" w:cs="Arial"/>
            <w:sz w:val="24"/>
            <w:szCs w:val="24"/>
            <w:rPrChange w:id="140" w:author="Microsoft Office-Benutzer" w:date="2018-04-10T19:45:00Z">
              <w:rPr>
                <w:rFonts w:eastAsia="Calibri" w:cs="Arial"/>
              </w:rPr>
            </w:rPrChange>
          </w:rPr>
          <w:delText>(Norm: xx mm/m</w:delText>
        </w:r>
        <w:r w:rsidRPr="0039191C" w:rsidDel="0039191C">
          <w:rPr>
            <w:rFonts w:eastAsia="Calibri" w:cs="Arial"/>
            <w:sz w:val="24"/>
            <w:szCs w:val="24"/>
            <w:vertAlign w:val="superscript"/>
            <w:rPrChange w:id="141" w:author="Microsoft Office-Benutzer" w:date="2018-04-10T19:45:00Z">
              <w:rPr>
                <w:rFonts w:eastAsia="Calibri" w:cs="Arial"/>
                <w:vertAlign w:val="superscript"/>
              </w:rPr>
            </w:rPrChange>
          </w:rPr>
          <w:delText>2</w:delText>
        </w:r>
        <w:r w:rsidRPr="0039191C" w:rsidDel="0039191C">
          <w:rPr>
            <w:rFonts w:eastAsia="Calibri" w:cs="Arial"/>
            <w:sz w:val="24"/>
            <w:szCs w:val="24"/>
            <w:rPrChange w:id="142" w:author="Microsoft Office-Benutzer" w:date="2018-04-10T19:45:00Z">
              <w:rPr>
                <w:rFonts w:eastAsia="Calibri" w:cs="Arial"/>
              </w:rPr>
            </w:rPrChange>
          </w:rPr>
          <w:delText>)</w:delText>
        </w:r>
      </w:del>
    </w:p>
    <w:p w14:paraId="589D5FA0" w14:textId="71FE572E" w:rsidR="007F0F30" w:rsidRPr="0039191C" w:rsidDel="0039191C" w:rsidRDefault="005B49D5">
      <w:pPr>
        <w:rPr>
          <w:del w:id="143" w:author="Microsoft Office-Benutzer" w:date="2018-04-10T19:44:00Z"/>
          <w:moveFrom w:id="144" w:author="Microsoft Office-Benutzer" w:date="2018-04-10T19:41:00Z"/>
          <w:rFonts w:cs="Arial"/>
          <w:color w:val="FF0000"/>
          <w:sz w:val="24"/>
          <w:szCs w:val="24"/>
          <w:rPrChange w:id="145" w:author="Microsoft Office-Benutzer" w:date="2018-04-10T19:45:00Z">
            <w:rPr>
              <w:del w:id="146" w:author="Microsoft Office-Benutzer" w:date="2018-04-10T19:44:00Z"/>
              <w:moveFrom w:id="147" w:author="Microsoft Office-Benutzer" w:date="2018-04-10T19:41:00Z"/>
              <w:rFonts w:cs="Arial"/>
              <w:color w:val="FF0000"/>
            </w:rPr>
          </w:rPrChange>
        </w:rPr>
      </w:pPr>
      <w:moveFromRangeStart w:id="148" w:author="Microsoft Office-Benutzer" w:date="2018-04-10T19:41:00Z" w:name="move511152614"/>
      <w:moveFrom w:id="149" w:author="Microsoft Office-Benutzer" w:date="2018-04-10T19:41:00Z">
        <w:del w:id="150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151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Max. LV-Wandstärke: : _ mm, Lokalisation...</w:delText>
          </w:r>
        </w:del>
      </w:moveFrom>
    </w:p>
    <w:moveFromRangeEnd w:id="148"/>
    <w:p w14:paraId="286A523F" w14:textId="0F6C5421" w:rsidR="007F0F30" w:rsidRPr="0039191C" w:rsidDel="0039191C" w:rsidRDefault="007F0F30">
      <w:pPr>
        <w:rPr>
          <w:del w:id="152" w:author="Microsoft Office-Benutzer" w:date="2018-04-10T19:42:00Z"/>
          <w:rFonts w:eastAsia="Calibri" w:cs="Arial"/>
          <w:sz w:val="24"/>
          <w:szCs w:val="24"/>
          <w:rPrChange w:id="153" w:author="Microsoft Office-Benutzer" w:date="2018-04-10T19:45:00Z">
            <w:rPr>
              <w:del w:id="154" w:author="Microsoft Office-Benutzer" w:date="2018-04-10T19:42:00Z"/>
              <w:rFonts w:ascii="Calibri" w:eastAsia="Calibri" w:hAnsi="Calibri" w:cs="Calibri"/>
            </w:rPr>
          </w:rPrChange>
        </w:rPr>
      </w:pPr>
    </w:p>
    <w:p w14:paraId="11E1FB8E" w14:textId="52F7964E" w:rsidR="007F0F30" w:rsidRPr="0039191C" w:rsidDel="0039191C" w:rsidRDefault="005B49D5">
      <w:pPr>
        <w:rPr>
          <w:del w:id="155" w:author="Microsoft Office-Benutzer" w:date="2018-04-10T19:42:00Z"/>
          <w:rFonts w:eastAsia="Calibri" w:cs="Arial"/>
          <w:sz w:val="24"/>
          <w:szCs w:val="24"/>
          <w:rPrChange w:id="156" w:author="Microsoft Office-Benutzer" w:date="2018-04-10T19:45:00Z">
            <w:rPr>
              <w:del w:id="157" w:author="Microsoft Office-Benutzer" w:date="2018-04-10T19:42:00Z"/>
              <w:rFonts w:eastAsia="Calibri" w:cs="Arial"/>
            </w:rPr>
          </w:rPrChange>
        </w:rPr>
      </w:pPr>
      <w:del w:id="158" w:author="Microsoft Office-Benutzer" w:date="2018-04-10T19:42:00Z">
        <w:r w:rsidRPr="0039191C" w:rsidDel="0039191C">
          <w:rPr>
            <w:rFonts w:eastAsia="Calibri" w:cs="Arial"/>
            <w:sz w:val="24"/>
            <w:szCs w:val="24"/>
            <w:rPrChange w:id="159" w:author="Microsoft Office-Benutzer" w:date="2018-04-10T19:45:00Z">
              <w:rPr>
                <w:rFonts w:eastAsia="Calibri" w:cs="Arial"/>
              </w:rPr>
            </w:rPrChange>
          </w:rPr>
          <w:delText xml:space="preserve">Vorhofgröße endsystolisch im 4-Kammerblick (longitudinal x transversal): </w:delText>
        </w:r>
      </w:del>
    </w:p>
    <w:p w14:paraId="257C20B3" w14:textId="6FE454C9" w:rsidR="007F0F30" w:rsidRPr="0039191C" w:rsidDel="0039191C" w:rsidRDefault="005B49D5">
      <w:pPr>
        <w:ind w:firstLine="708"/>
        <w:rPr>
          <w:del w:id="160" w:author="Microsoft Office-Benutzer" w:date="2018-04-10T19:42:00Z"/>
          <w:rFonts w:eastAsia="Calibri" w:cs="Arial"/>
          <w:sz w:val="24"/>
          <w:szCs w:val="24"/>
          <w:rPrChange w:id="161" w:author="Microsoft Office-Benutzer" w:date="2018-04-10T19:45:00Z">
            <w:rPr>
              <w:del w:id="162" w:author="Microsoft Office-Benutzer" w:date="2018-04-10T19:42:00Z"/>
              <w:rFonts w:eastAsia="Calibri" w:cs="Arial"/>
            </w:rPr>
          </w:rPrChange>
        </w:rPr>
      </w:pPr>
      <w:del w:id="163" w:author="Microsoft Office-Benutzer" w:date="2018-04-10T19:42:00Z">
        <w:r w:rsidRPr="0039191C" w:rsidDel="0039191C">
          <w:rPr>
            <w:rFonts w:eastAsia="Calibri" w:cs="Arial"/>
            <w:sz w:val="24"/>
            <w:szCs w:val="24"/>
            <w:rPrChange w:id="164" w:author="Microsoft Office-Benutzer" w:date="2018-04-10T19:45:00Z">
              <w:rPr>
                <w:rFonts w:eastAsia="Calibri" w:cs="Arial"/>
              </w:rPr>
            </w:rPrChange>
          </w:rPr>
          <w:delText>RA:  x  mm, LA:  x  mm</w:delText>
        </w:r>
      </w:del>
    </w:p>
    <w:p w14:paraId="25FF29A7" w14:textId="73581F57" w:rsidR="007F0F30" w:rsidRPr="0039191C" w:rsidDel="0039191C" w:rsidRDefault="007F0F30">
      <w:pPr>
        <w:rPr>
          <w:del w:id="165" w:author="Microsoft Office-Benutzer" w:date="2018-04-10T19:43:00Z"/>
          <w:rFonts w:eastAsia="Calibri" w:cs="Arial"/>
          <w:sz w:val="24"/>
          <w:szCs w:val="24"/>
          <w:rPrChange w:id="166" w:author="Microsoft Office-Benutzer" w:date="2018-04-10T19:45:00Z">
            <w:rPr>
              <w:del w:id="167" w:author="Microsoft Office-Benutzer" w:date="2018-04-10T19:43:00Z"/>
              <w:rFonts w:eastAsia="Calibri" w:cs="Arial"/>
            </w:rPr>
          </w:rPrChange>
        </w:rPr>
      </w:pPr>
    </w:p>
    <w:p w14:paraId="48EDAF1A" w14:textId="0EE84B85" w:rsidR="007F0F30" w:rsidRPr="0039191C" w:rsidDel="0039191C" w:rsidRDefault="005B49D5">
      <w:pPr>
        <w:rPr>
          <w:del w:id="168" w:author="Microsoft Office-Benutzer" w:date="2018-04-10T19:43:00Z"/>
          <w:rFonts w:eastAsia="Calibri" w:cs="Arial"/>
          <w:sz w:val="24"/>
          <w:szCs w:val="24"/>
          <w:rPrChange w:id="169" w:author="Microsoft Office-Benutzer" w:date="2018-04-10T19:45:00Z">
            <w:rPr>
              <w:del w:id="170" w:author="Microsoft Office-Benutzer" w:date="2018-04-10T19:43:00Z"/>
              <w:rFonts w:eastAsia="Calibri" w:cs="Arial"/>
            </w:rPr>
          </w:rPrChange>
        </w:rPr>
      </w:pPr>
      <w:del w:id="171" w:author="Microsoft Office-Benutzer" w:date="2018-04-10T19:43:00Z">
        <w:r w:rsidRPr="0039191C" w:rsidDel="0039191C">
          <w:rPr>
            <w:rFonts w:eastAsia="Calibri" w:cs="Arial"/>
            <w:sz w:val="24"/>
            <w:szCs w:val="24"/>
            <w:rPrChange w:id="172" w:author="Microsoft Office-Benutzer" w:date="2018-04-10T19:45:00Z">
              <w:rPr>
                <w:rFonts w:eastAsia="Calibri" w:cs="Arial"/>
              </w:rPr>
            </w:rPrChange>
          </w:rPr>
          <w:lastRenderedPageBreak/>
          <w:delText>Regionale Wandbewegungsstörungen LV: keine/regional_, Hypo-, A-, Dyskinesie, Asynchronie, Hyperkinesie</w:delText>
        </w:r>
      </w:del>
    </w:p>
    <w:p w14:paraId="61636491" w14:textId="00A5F70D" w:rsidR="007F0F30" w:rsidRPr="0039191C" w:rsidDel="0039191C" w:rsidRDefault="007F0F30">
      <w:pPr>
        <w:rPr>
          <w:del w:id="173" w:author="Microsoft Office-Benutzer" w:date="2018-04-10T19:43:00Z"/>
          <w:rFonts w:eastAsia="Calibri" w:cs="Arial"/>
          <w:sz w:val="24"/>
          <w:szCs w:val="24"/>
          <w:rPrChange w:id="174" w:author="Microsoft Office-Benutzer" w:date="2018-04-10T19:45:00Z">
            <w:rPr>
              <w:del w:id="175" w:author="Microsoft Office-Benutzer" w:date="2018-04-10T19:43:00Z"/>
              <w:rFonts w:eastAsia="Calibri" w:cs="Arial"/>
            </w:rPr>
          </w:rPrChange>
        </w:rPr>
      </w:pPr>
    </w:p>
    <w:p w14:paraId="3D15ECA3" w14:textId="7A3A0086" w:rsidR="007F0F30" w:rsidRPr="0039191C" w:rsidDel="0039191C" w:rsidRDefault="005B49D5">
      <w:pPr>
        <w:rPr>
          <w:del w:id="176" w:author="Microsoft Office-Benutzer" w:date="2018-04-10T19:44:00Z"/>
          <w:moveFrom w:id="177" w:author="Microsoft Office-Benutzer" w:date="2018-04-10T19:43:00Z"/>
          <w:rFonts w:eastAsia="Calibri" w:cs="Arial"/>
          <w:color w:val="FF0000"/>
          <w:sz w:val="24"/>
          <w:szCs w:val="24"/>
          <w:rPrChange w:id="178" w:author="Microsoft Office-Benutzer" w:date="2018-04-10T19:45:00Z">
            <w:rPr>
              <w:del w:id="179" w:author="Microsoft Office-Benutzer" w:date="2018-04-10T19:44:00Z"/>
              <w:moveFrom w:id="180" w:author="Microsoft Office-Benutzer" w:date="2018-04-10T19:43:00Z"/>
              <w:rFonts w:eastAsia="Calibri" w:cs="Arial"/>
              <w:color w:val="FF0000"/>
            </w:rPr>
          </w:rPrChange>
        </w:rPr>
      </w:pPr>
      <w:moveFromRangeStart w:id="181" w:author="Microsoft Office-Benutzer" w:date="2018-04-10T19:43:00Z" w:name="move511152731"/>
      <w:moveFrom w:id="182" w:author="Microsoft Office-Benutzer" w:date="2018-04-10T19:43:00Z">
        <w:del w:id="183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184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LVOT-Obstruktion in Ruhe: ja/nein; LVOT-Obstruktion unter Valsalva: ja/</w:delText>
          </w:r>
          <w:commentRangeStart w:id="185"/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186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nein</w:delText>
          </w:r>
          <w:commentRangeEnd w:id="185"/>
          <w:r w:rsidRPr="0039191C" w:rsidDel="0039191C">
            <w:rPr>
              <w:rStyle w:val="Kommentarzeichen"/>
              <w:rFonts w:cs="Arial"/>
              <w:sz w:val="24"/>
              <w:szCs w:val="24"/>
              <w:rPrChange w:id="187" w:author="Microsoft Office-Benutzer" w:date="2018-04-10T19:45:00Z">
                <w:rPr>
                  <w:rStyle w:val="Kommentarzeichen"/>
                </w:rPr>
              </w:rPrChange>
            </w:rPr>
            <w:commentReference w:id="185"/>
          </w:r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188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 xml:space="preserve">; </w:delText>
          </w:r>
        </w:del>
      </w:moveFrom>
    </w:p>
    <w:p w14:paraId="0D23FA84" w14:textId="26A12BDA" w:rsidR="007F0F30" w:rsidRPr="0039191C" w:rsidDel="0039191C" w:rsidRDefault="005B49D5">
      <w:pPr>
        <w:rPr>
          <w:del w:id="189" w:author="Microsoft Office-Benutzer" w:date="2018-04-10T19:44:00Z"/>
          <w:moveFrom w:id="190" w:author="Microsoft Office-Benutzer" w:date="2018-04-10T19:43:00Z"/>
          <w:rFonts w:eastAsia="Calibri" w:cs="Arial"/>
          <w:color w:val="FF0000"/>
          <w:sz w:val="24"/>
          <w:szCs w:val="24"/>
          <w:rPrChange w:id="191" w:author="Microsoft Office-Benutzer" w:date="2018-04-10T19:45:00Z">
            <w:rPr>
              <w:del w:id="192" w:author="Microsoft Office-Benutzer" w:date="2018-04-10T19:44:00Z"/>
              <w:moveFrom w:id="193" w:author="Microsoft Office-Benutzer" w:date="2018-04-10T19:43:00Z"/>
              <w:rFonts w:eastAsia="Calibri" w:cs="Arial"/>
              <w:color w:val="FF0000"/>
            </w:rPr>
          </w:rPrChange>
        </w:rPr>
      </w:pPr>
      <w:moveFrom w:id="194" w:author="Microsoft Office-Benutzer" w:date="2018-04-10T19:43:00Z">
        <w:del w:id="195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196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 xml:space="preserve">SAM-Phänomen der Mitralklappe: ja/nein, </w:delText>
          </w:r>
        </w:del>
      </w:moveFrom>
    </w:p>
    <w:p w14:paraId="384E5080" w14:textId="1E2A1249" w:rsidR="007F0F30" w:rsidRPr="0039191C" w:rsidDel="0039191C" w:rsidRDefault="005B49D5">
      <w:pPr>
        <w:rPr>
          <w:del w:id="197" w:author="Microsoft Office-Benutzer" w:date="2018-04-10T19:44:00Z"/>
          <w:moveFrom w:id="198" w:author="Microsoft Office-Benutzer" w:date="2018-04-10T19:43:00Z"/>
          <w:rFonts w:eastAsia="Calibri" w:cs="Arial"/>
          <w:color w:val="FF0000"/>
          <w:sz w:val="24"/>
          <w:szCs w:val="24"/>
          <w:rPrChange w:id="199" w:author="Microsoft Office-Benutzer" w:date="2018-04-10T19:45:00Z">
            <w:rPr>
              <w:del w:id="200" w:author="Microsoft Office-Benutzer" w:date="2018-04-10T19:44:00Z"/>
              <w:moveFrom w:id="201" w:author="Microsoft Office-Benutzer" w:date="2018-04-10T19:43:00Z"/>
              <w:rFonts w:eastAsia="Calibri" w:cs="Arial"/>
              <w:color w:val="FF0000"/>
            </w:rPr>
          </w:rPrChange>
        </w:rPr>
      </w:pPr>
      <w:moveFrom w:id="202" w:author="Microsoft Office-Benutzer" w:date="2018-04-10T19:43:00Z">
        <w:del w:id="203" w:author="Microsoft Office-Benutzer" w:date="2018-04-10T19:44:00Z">
          <w:r w:rsidRPr="0039191C" w:rsidDel="0039191C">
            <w:rPr>
              <w:rFonts w:eastAsia="Calibri" w:cs="Arial"/>
              <w:color w:val="FF0000"/>
              <w:sz w:val="24"/>
              <w:szCs w:val="24"/>
              <w:rPrChange w:id="204" w:author="Microsoft Office-Benutzer" w:date="2018-04-10T19:45:00Z">
                <w:rPr>
                  <w:rFonts w:eastAsia="Calibri" w:cs="Arial"/>
                  <w:color w:val="FF0000"/>
                </w:rPr>
              </w:rPrChange>
            </w:rPr>
            <w:delText>assoziierte exzentrische Mitralklappeninsuffizienz: ja/nein</w:delText>
          </w:r>
        </w:del>
      </w:moveFrom>
    </w:p>
    <w:moveFromRangeEnd w:id="181"/>
    <w:p w14:paraId="2F732155" w14:textId="72682B7A" w:rsidR="007F0F30" w:rsidRPr="0039191C" w:rsidDel="0039191C" w:rsidRDefault="007F0F30">
      <w:pPr>
        <w:rPr>
          <w:del w:id="205" w:author="Microsoft Office-Benutzer" w:date="2018-04-10T19:44:00Z"/>
          <w:rFonts w:eastAsia="Calibri" w:cs="Arial"/>
          <w:sz w:val="24"/>
          <w:szCs w:val="24"/>
          <w:rPrChange w:id="206" w:author="Microsoft Office-Benutzer" w:date="2018-04-10T19:45:00Z">
            <w:rPr>
              <w:del w:id="207" w:author="Microsoft Office-Benutzer" w:date="2018-04-10T19:44:00Z"/>
              <w:rFonts w:eastAsia="Calibri" w:cs="Arial"/>
            </w:rPr>
          </w:rPrChange>
        </w:rPr>
      </w:pPr>
    </w:p>
    <w:p w14:paraId="6ED283C1" w14:textId="698EBEAB" w:rsidR="007F0F30" w:rsidRPr="0039191C" w:rsidDel="0039191C" w:rsidRDefault="005B49D5">
      <w:pPr>
        <w:rPr>
          <w:del w:id="208" w:author="Microsoft Office-Benutzer" w:date="2018-04-10T19:44:00Z"/>
          <w:rFonts w:eastAsia="Calibri" w:cs="Arial"/>
          <w:sz w:val="24"/>
          <w:szCs w:val="24"/>
          <w:rPrChange w:id="209" w:author="Microsoft Office-Benutzer" w:date="2018-04-10T19:45:00Z">
            <w:rPr>
              <w:del w:id="210" w:author="Microsoft Office-Benutzer" w:date="2018-04-10T19:44:00Z"/>
              <w:rFonts w:eastAsia="Calibri" w:cs="Arial"/>
            </w:rPr>
          </w:rPrChange>
        </w:rPr>
      </w:pPr>
      <w:del w:id="211" w:author="Microsoft Office-Benutzer" w:date="2018-04-10T19:44:00Z">
        <w:r w:rsidRPr="0039191C" w:rsidDel="0039191C">
          <w:rPr>
            <w:rFonts w:eastAsia="Calibri" w:cs="Arial"/>
            <w:sz w:val="24"/>
            <w:szCs w:val="24"/>
            <w:rPrChange w:id="212" w:author="Microsoft Office-Benutzer" w:date="2018-04-10T19:45:00Z">
              <w:rPr>
                <w:rFonts w:eastAsia="Calibri" w:cs="Arial"/>
              </w:rPr>
            </w:rPrChange>
          </w:rPr>
          <w:delText xml:space="preserve">Perikarderguss: ja/nein; max. Saumbreite: _ mm  </w:delText>
        </w:r>
      </w:del>
    </w:p>
    <w:p w14:paraId="1D6DC2E4" w14:textId="39882C55" w:rsidR="00F03082" w:rsidRPr="0039191C" w:rsidDel="0039191C" w:rsidRDefault="00F03082">
      <w:pPr>
        <w:rPr>
          <w:del w:id="213" w:author="Microsoft Office-Benutzer" w:date="2018-04-10T19:44:00Z"/>
          <w:rFonts w:eastAsia="Calibri" w:cs="Arial"/>
          <w:sz w:val="24"/>
          <w:szCs w:val="24"/>
          <w:rPrChange w:id="214" w:author="Microsoft Office-Benutzer" w:date="2018-04-10T19:45:00Z">
            <w:rPr>
              <w:del w:id="215" w:author="Microsoft Office-Benutzer" w:date="2018-04-10T19:44:00Z"/>
              <w:rFonts w:eastAsia="Calibri" w:cs="Arial"/>
            </w:rPr>
          </w:rPrChange>
        </w:rPr>
      </w:pPr>
      <w:del w:id="216" w:author="Microsoft Office-Benutzer" w:date="2018-04-10T19:44:00Z">
        <w:r w:rsidRPr="0039191C" w:rsidDel="0039191C">
          <w:rPr>
            <w:rFonts w:eastAsia="Calibri" w:cs="Arial"/>
            <w:sz w:val="24"/>
            <w:szCs w:val="24"/>
            <w:rPrChange w:id="217" w:author="Microsoft Office-Benutzer" w:date="2018-04-10T19:45:00Z">
              <w:rPr>
                <w:rFonts w:eastAsia="Calibri" w:cs="Arial"/>
              </w:rPr>
            </w:rPrChange>
          </w:rPr>
          <w:delText>Perikard-Enhancement: ja/nein</w:delText>
        </w:r>
      </w:del>
    </w:p>
    <w:p w14:paraId="16DA54C9" w14:textId="38199617" w:rsidR="00F03082" w:rsidRPr="0039191C" w:rsidDel="0039191C" w:rsidRDefault="00F03082">
      <w:pPr>
        <w:rPr>
          <w:del w:id="218" w:author="Microsoft Office-Benutzer" w:date="2018-04-10T19:44:00Z"/>
          <w:rFonts w:cs="Arial"/>
          <w:sz w:val="24"/>
          <w:szCs w:val="24"/>
          <w:rPrChange w:id="219" w:author="Microsoft Office-Benutzer" w:date="2018-04-10T19:45:00Z">
            <w:rPr>
              <w:del w:id="220" w:author="Microsoft Office-Benutzer" w:date="2018-04-10T19:44:00Z"/>
              <w:rFonts w:cs="Arial"/>
            </w:rPr>
          </w:rPrChange>
        </w:rPr>
      </w:pPr>
    </w:p>
    <w:p w14:paraId="5DEB45B4" w14:textId="5FE57B5E" w:rsidR="007F0F30" w:rsidRPr="0039191C" w:rsidRDefault="00943F70">
      <w:pPr>
        <w:rPr>
          <w:rFonts w:eastAsia="Calibri" w:cs="Arial"/>
          <w:b/>
          <w:sz w:val="24"/>
          <w:szCs w:val="24"/>
          <w:rPrChange w:id="221" w:author="Microsoft Office-Benutzer" w:date="2018-04-10T19:45:00Z">
            <w:rPr>
              <w:rFonts w:eastAsia="Calibri" w:cs="Arial"/>
              <w:b/>
            </w:rPr>
          </w:rPrChange>
        </w:rPr>
      </w:pPr>
      <w:r w:rsidRPr="0039191C">
        <w:rPr>
          <w:rFonts w:eastAsia="Calibri" w:cs="Arial"/>
          <w:b/>
          <w:sz w:val="24"/>
          <w:szCs w:val="24"/>
          <w:rPrChange w:id="222" w:author="Microsoft Office-Benutzer" w:date="2018-04-10T19:45:00Z">
            <w:rPr>
              <w:rFonts w:eastAsia="Calibri" w:cs="Arial"/>
              <w:b/>
            </w:rPr>
          </w:rPrChange>
        </w:rPr>
        <w:t xml:space="preserve">Gewebecharakterisierung: </w:t>
      </w:r>
      <w:r w:rsidR="005B49D5" w:rsidRPr="0039191C">
        <w:rPr>
          <w:rStyle w:val="Kommentarzeichen"/>
          <w:rFonts w:cs="Arial"/>
          <w:b/>
          <w:sz w:val="24"/>
          <w:szCs w:val="24"/>
          <w:rPrChange w:id="223" w:author="Microsoft Office-Benutzer" w:date="2018-04-10T19:45:00Z">
            <w:rPr>
              <w:rStyle w:val="Kommentarzeichen"/>
              <w:b/>
            </w:rPr>
          </w:rPrChange>
        </w:rPr>
        <w:commentReference w:id="224"/>
      </w:r>
    </w:p>
    <w:p w14:paraId="25DE02E1" w14:textId="70B935BD" w:rsidR="007F0F30" w:rsidRPr="0039191C" w:rsidRDefault="005B49D5">
      <w:pPr>
        <w:rPr>
          <w:rFonts w:eastAsia="Calibri" w:cs="Arial"/>
          <w:sz w:val="24"/>
          <w:szCs w:val="24"/>
          <w:rPrChange w:id="225" w:author="Microsoft Office-Benutzer" w:date="2018-04-10T19:45:00Z">
            <w:rPr>
              <w:rFonts w:eastAsia="Calibri" w:cs="Arial"/>
            </w:rPr>
          </w:rPrChange>
        </w:rPr>
      </w:pPr>
      <w:proofErr w:type="spellStart"/>
      <w:r w:rsidRPr="0039191C">
        <w:rPr>
          <w:rFonts w:eastAsia="Calibri" w:cs="Arial"/>
          <w:sz w:val="24"/>
          <w:szCs w:val="24"/>
          <w:rPrChange w:id="226" w:author="Microsoft Office-Benutzer" w:date="2018-04-10T19:45:00Z">
            <w:rPr>
              <w:rFonts w:eastAsia="Calibri" w:cs="Arial"/>
            </w:rPr>
          </w:rPrChange>
        </w:rPr>
        <w:t>Late</w:t>
      </w:r>
      <w:proofErr w:type="spellEnd"/>
      <w:r w:rsidRPr="0039191C">
        <w:rPr>
          <w:rFonts w:eastAsia="Calibri" w:cs="Arial"/>
          <w:sz w:val="24"/>
          <w:szCs w:val="24"/>
          <w:rPrChange w:id="227" w:author="Microsoft Office-Benutzer" w:date="2018-04-10T19:45:00Z">
            <w:rPr>
              <w:rFonts w:eastAsia="Calibri" w:cs="Arial"/>
            </w:rPr>
          </w:rPrChange>
        </w:rPr>
        <w:t xml:space="preserve"> Gadolinium </w:t>
      </w:r>
      <w:proofErr w:type="spellStart"/>
      <w:r w:rsidRPr="0039191C">
        <w:rPr>
          <w:rFonts w:eastAsia="Calibri" w:cs="Arial"/>
          <w:sz w:val="24"/>
          <w:szCs w:val="24"/>
          <w:rPrChange w:id="228" w:author="Microsoft Office-Benutzer" w:date="2018-04-10T19:45:00Z">
            <w:rPr>
              <w:rFonts w:eastAsia="Calibri" w:cs="Arial"/>
            </w:rPr>
          </w:rPrChange>
        </w:rPr>
        <w:t>Enhancement</w:t>
      </w:r>
      <w:proofErr w:type="spellEnd"/>
      <w:r w:rsidRPr="0039191C">
        <w:rPr>
          <w:rFonts w:eastAsia="Calibri" w:cs="Arial"/>
          <w:sz w:val="24"/>
          <w:szCs w:val="24"/>
          <w:rPrChange w:id="229" w:author="Microsoft Office-Benutzer" w:date="2018-04-10T19:45:00Z">
            <w:rPr>
              <w:rFonts w:eastAsia="Calibri" w:cs="Arial"/>
            </w:rPr>
          </w:rPrChange>
        </w:rPr>
        <w:t xml:space="preserve"> (LGE): ja</w:t>
      </w:r>
      <w:ins w:id="230" w:author="Microsoft Office-Benutzer" w:date="2018-04-10T19:44:00Z">
        <w:r w:rsidR="0039191C" w:rsidRPr="0039191C">
          <w:rPr>
            <w:rFonts w:eastAsia="Calibri" w:cs="Arial"/>
            <w:sz w:val="24"/>
            <w:szCs w:val="24"/>
            <w:rPrChange w:id="231" w:author="Microsoft Office-Benutzer" w:date="2018-04-10T19:45:00Z">
              <w:rPr>
                <w:rFonts w:eastAsia="Calibri" w:cs="Arial"/>
              </w:rPr>
            </w:rPrChange>
          </w:rPr>
          <w:t xml:space="preserve"> </w:t>
        </w:r>
      </w:ins>
      <w:r w:rsidRPr="0039191C">
        <w:rPr>
          <w:rFonts w:eastAsia="Calibri" w:cs="Arial"/>
          <w:sz w:val="24"/>
          <w:szCs w:val="24"/>
          <w:rPrChange w:id="232" w:author="Microsoft Office-Benutzer" w:date="2018-04-10T19:45:00Z">
            <w:rPr>
              <w:rFonts w:eastAsia="Calibri" w:cs="Arial"/>
            </w:rPr>
          </w:rPrChange>
        </w:rPr>
        <w:t>/</w:t>
      </w:r>
      <w:ins w:id="233" w:author="Microsoft Office-Benutzer" w:date="2018-04-10T19:44:00Z">
        <w:r w:rsidR="0039191C" w:rsidRPr="0039191C">
          <w:rPr>
            <w:rFonts w:eastAsia="Calibri" w:cs="Arial"/>
            <w:sz w:val="24"/>
            <w:szCs w:val="24"/>
            <w:rPrChange w:id="234" w:author="Microsoft Office-Benutzer" w:date="2018-04-10T19:45:00Z">
              <w:rPr>
                <w:rFonts w:eastAsia="Calibri" w:cs="Arial"/>
              </w:rPr>
            </w:rPrChange>
          </w:rPr>
          <w:t xml:space="preserve"> </w:t>
        </w:r>
      </w:ins>
      <w:r w:rsidRPr="0039191C">
        <w:rPr>
          <w:rFonts w:eastAsia="Calibri" w:cs="Arial"/>
          <w:sz w:val="24"/>
          <w:szCs w:val="24"/>
          <w:rPrChange w:id="235" w:author="Microsoft Office-Benutzer" w:date="2018-04-10T19:45:00Z">
            <w:rPr>
              <w:rFonts w:eastAsia="Calibri" w:cs="Arial"/>
            </w:rPr>
          </w:rPrChange>
        </w:rPr>
        <w:t xml:space="preserve">nein; Verteilungsmuster: </w:t>
      </w:r>
      <w:del w:id="236" w:author="Microsoft Office-Benutzer" w:date="2018-04-10T19:46:00Z">
        <w:r w:rsidRPr="0039191C" w:rsidDel="0039191C">
          <w:rPr>
            <w:rFonts w:eastAsia="Calibri" w:cs="Arial"/>
            <w:sz w:val="24"/>
            <w:szCs w:val="24"/>
            <w:rPrChange w:id="237" w:author="Microsoft Office-Benutzer" w:date="2018-04-10T19:45:00Z">
              <w:rPr>
                <w:rFonts w:eastAsia="Calibri" w:cs="Arial"/>
              </w:rPr>
            </w:rPrChange>
          </w:rPr>
          <w:delText>..............</w:delText>
        </w:r>
      </w:del>
      <w:ins w:id="238" w:author="Microsoft Office-Benutzer" w:date="2018-04-10T19:46:00Z">
        <w:r w:rsidR="0039191C">
          <w:rPr>
            <w:rFonts w:eastAsia="Calibri" w:cs="Arial"/>
            <w:sz w:val="24"/>
            <w:szCs w:val="24"/>
          </w:rPr>
          <w:t>_________</w:t>
        </w:r>
      </w:ins>
    </w:p>
    <w:p w14:paraId="51212836" w14:textId="3FD1AC23" w:rsidR="007F0F30" w:rsidRPr="0039191C" w:rsidDel="0039191C" w:rsidRDefault="007F0F30">
      <w:pPr>
        <w:rPr>
          <w:del w:id="239" w:author="Microsoft Office-Benutzer" w:date="2018-04-10T19:44:00Z"/>
          <w:rFonts w:eastAsia="Calibri" w:cs="Arial"/>
          <w:sz w:val="24"/>
          <w:szCs w:val="24"/>
          <w:rPrChange w:id="240" w:author="Microsoft Office-Benutzer" w:date="2018-04-10T19:45:00Z">
            <w:rPr>
              <w:del w:id="241" w:author="Microsoft Office-Benutzer" w:date="2018-04-10T19:44:00Z"/>
              <w:rFonts w:eastAsia="Calibri" w:cs="Arial"/>
            </w:rPr>
          </w:rPrChange>
        </w:rPr>
      </w:pPr>
    </w:p>
    <w:p w14:paraId="2FCF0AC1" w14:textId="5E11640A" w:rsidR="00943F70" w:rsidRPr="0039191C" w:rsidDel="0039191C" w:rsidRDefault="00943F70" w:rsidP="00943F70">
      <w:pPr>
        <w:rPr>
          <w:del w:id="242" w:author="Microsoft Office-Benutzer" w:date="2018-04-10T19:44:00Z"/>
          <w:rFonts w:eastAsia="Calibri" w:cs="Arial"/>
          <w:b/>
          <w:sz w:val="24"/>
          <w:szCs w:val="24"/>
          <w:rPrChange w:id="243" w:author="Microsoft Office-Benutzer" w:date="2018-04-10T19:45:00Z">
            <w:rPr>
              <w:del w:id="244" w:author="Microsoft Office-Benutzer" w:date="2018-04-10T19:44:00Z"/>
              <w:rFonts w:ascii="Calibri" w:eastAsia="Calibri" w:hAnsi="Calibri" w:cs="Calibri"/>
              <w:b/>
            </w:rPr>
          </w:rPrChange>
        </w:rPr>
      </w:pPr>
      <w:del w:id="245" w:author="Microsoft Office-Benutzer" w:date="2018-04-10T19:44:00Z">
        <w:r w:rsidRPr="0039191C" w:rsidDel="0039191C">
          <w:rPr>
            <w:rFonts w:eastAsia="Calibri" w:cs="Arial"/>
            <w:b/>
            <w:sz w:val="24"/>
            <w:szCs w:val="24"/>
            <w:rPrChange w:id="246" w:author="Microsoft Office-Benutzer" w:date="2018-04-10T19:45:00Z">
              <w:rPr>
                <w:rFonts w:ascii="Calibri" w:eastAsia="Calibri" w:hAnsi="Calibri" w:cs="Calibri"/>
                <w:b/>
              </w:rPr>
            </w:rPrChange>
          </w:rPr>
          <w:delText xml:space="preserve">Quantitative Bestimmung: </w:delText>
        </w:r>
      </w:del>
    </w:p>
    <w:p w14:paraId="34DC60C3" w14:textId="77777777" w:rsidR="00943F70" w:rsidRPr="0039191C" w:rsidRDefault="00943F70" w:rsidP="00943F70">
      <w:pPr>
        <w:rPr>
          <w:rFonts w:eastAsia="Calibri" w:cs="Arial"/>
          <w:sz w:val="24"/>
          <w:szCs w:val="24"/>
          <w:rPrChange w:id="247" w:author="Microsoft Office-Benutzer" w:date="2018-04-10T19:45:00Z">
            <w:rPr>
              <w:rFonts w:ascii="Calibri" w:eastAsia="Calibri" w:hAnsi="Calibri" w:cs="Calibri"/>
            </w:rPr>
          </w:rPrChange>
        </w:rPr>
      </w:pPr>
      <w:r w:rsidRPr="0039191C">
        <w:rPr>
          <w:rFonts w:eastAsia="Calibri" w:cs="Arial"/>
          <w:sz w:val="24"/>
          <w:szCs w:val="24"/>
          <w:rPrChange w:id="248" w:author="Microsoft Office-Benutzer" w:date="2018-04-10T19:45:00Z">
            <w:rPr>
              <w:rFonts w:ascii="Calibri" w:eastAsia="Calibri" w:hAnsi="Calibri" w:cs="Calibri"/>
            </w:rPr>
          </w:rPrChange>
        </w:rPr>
        <w:t xml:space="preserve">T2-Mapping: </w:t>
      </w:r>
    </w:p>
    <w:p w14:paraId="0578D9BB" w14:textId="0A0EA440" w:rsidR="00943F70" w:rsidRPr="0039191C" w:rsidRDefault="00943F70" w:rsidP="00943F70">
      <w:pPr>
        <w:rPr>
          <w:rFonts w:eastAsia="Calibri" w:cs="Arial"/>
          <w:sz w:val="24"/>
          <w:szCs w:val="24"/>
          <w:rPrChange w:id="249" w:author="Microsoft Office-Benutzer" w:date="2018-04-10T19:45:00Z">
            <w:rPr>
              <w:rFonts w:ascii="Calibri" w:eastAsia="Calibri" w:hAnsi="Calibri" w:cs="Calibri"/>
            </w:rPr>
          </w:rPrChange>
        </w:rPr>
      </w:pPr>
      <w:r w:rsidRPr="0039191C">
        <w:rPr>
          <w:rFonts w:eastAsia="Calibri" w:cs="Arial"/>
          <w:sz w:val="24"/>
          <w:szCs w:val="24"/>
          <w:rPrChange w:id="250" w:author="Microsoft Office-Benutzer" w:date="2018-04-10T19:45:00Z">
            <w:rPr>
              <w:rFonts w:ascii="Calibri" w:eastAsia="Calibri" w:hAnsi="Calibri" w:cs="Calibri"/>
            </w:rPr>
          </w:rPrChange>
        </w:rPr>
        <w:t>T1-Mapping (Mit Angabe verwendete</w:t>
      </w:r>
      <w:ins w:id="251" w:author="Microsoft Office-Benutzer" w:date="2018-04-10T19:46:00Z">
        <w:r w:rsidR="0039191C">
          <w:rPr>
            <w:rFonts w:eastAsia="Calibri" w:cs="Arial"/>
            <w:sz w:val="24"/>
            <w:szCs w:val="24"/>
          </w:rPr>
          <w:t>r</w:t>
        </w:r>
      </w:ins>
      <w:r w:rsidRPr="0039191C">
        <w:rPr>
          <w:rFonts w:eastAsia="Calibri" w:cs="Arial"/>
          <w:sz w:val="24"/>
          <w:szCs w:val="24"/>
          <w:rPrChange w:id="252" w:author="Microsoft Office-Benutzer" w:date="2018-04-10T19:45:00Z">
            <w:rPr>
              <w:rFonts w:ascii="Calibri" w:eastAsia="Calibri" w:hAnsi="Calibri" w:cs="Calibri"/>
            </w:rPr>
          </w:rPrChange>
        </w:rPr>
        <w:t xml:space="preserve"> Referenzwerte – aus eigenem Pool)</w:t>
      </w:r>
    </w:p>
    <w:p w14:paraId="00107B7C" w14:textId="77777777" w:rsidR="007F0F30" w:rsidRPr="0039191C" w:rsidRDefault="007F0F30">
      <w:pPr>
        <w:rPr>
          <w:rFonts w:eastAsia="Calibri" w:cs="Arial"/>
          <w:sz w:val="24"/>
          <w:szCs w:val="24"/>
          <w:rPrChange w:id="253" w:author="Microsoft Office-Benutzer" w:date="2018-04-10T19:45:00Z">
            <w:rPr>
              <w:rFonts w:eastAsia="Calibri" w:cs="Arial"/>
            </w:rPr>
          </w:rPrChange>
        </w:rPr>
      </w:pPr>
    </w:p>
    <w:p w14:paraId="135DEBB0" w14:textId="77777777" w:rsidR="007F0F30" w:rsidRPr="0039191C" w:rsidRDefault="005B49D5">
      <w:pPr>
        <w:rPr>
          <w:rFonts w:eastAsia="Calibri" w:cs="Arial"/>
          <w:b/>
          <w:sz w:val="24"/>
          <w:szCs w:val="24"/>
          <w:rPrChange w:id="254" w:author="Microsoft Office-Benutzer" w:date="2018-04-10T19:45:00Z">
            <w:rPr>
              <w:rFonts w:eastAsia="Calibri" w:cs="Arial"/>
              <w:b/>
            </w:rPr>
          </w:rPrChange>
        </w:rPr>
      </w:pPr>
      <w:r w:rsidRPr="0039191C">
        <w:rPr>
          <w:rFonts w:eastAsia="Calibri" w:cs="Arial"/>
          <w:b/>
          <w:sz w:val="24"/>
          <w:szCs w:val="24"/>
          <w:rPrChange w:id="255" w:author="Microsoft Office-Benutzer" w:date="2018-04-10T19:45:00Z">
            <w:rPr>
              <w:rFonts w:eastAsia="Calibri" w:cs="Arial"/>
              <w:b/>
            </w:rPr>
          </w:rPrChange>
        </w:rPr>
        <w:t>Sonstige Auffälligkeiten:</w:t>
      </w:r>
    </w:p>
    <w:p w14:paraId="152775CA" w14:textId="31EDE710" w:rsidR="007F0F30" w:rsidRPr="0039191C" w:rsidRDefault="0039191C">
      <w:pPr>
        <w:rPr>
          <w:rFonts w:eastAsia="Calibri" w:cs="Arial"/>
          <w:sz w:val="24"/>
          <w:szCs w:val="24"/>
          <w:rPrChange w:id="256" w:author="Microsoft Office-Benutzer" w:date="2018-04-10T19:45:00Z">
            <w:rPr>
              <w:rFonts w:eastAsia="Calibri" w:cs="Arial"/>
            </w:rPr>
          </w:rPrChange>
        </w:rPr>
      </w:pPr>
      <w:ins w:id="257" w:author="Microsoft Office-Benutzer" w:date="2018-04-10T19:45:00Z">
        <w:r w:rsidRPr="0039191C">
          <w:rPr>
            <w:rFonts w:eastAsia="Calibri" w:cs="Arial"/>
            <w:sz w:val="24"/>
            <w:szCs w:val="24"/>
            <w:rPrChange w:id="258" w:author="Microsoft Office-Benutzer" w:date="2018-04-10T19:45:00Z">
              <w:rPr>
                <w:rFonts w:eastAsia="Calibri" w:cs="Arial"/>
              </w:rPr>
            </w:rPrChange>
          </w:rPr>
          <w:t>Keine / __________</w:t>
        </w:r>
      </w:ins>
      <w:del w:id="259" w:author="Microsoft Office-Benutzer" w:date="2018-04-10T19:45:00Z">
        <w:r w:rsidR="00F03082" w:rsidRPr="0039191C" w:rsidDel="0039191C">
          <w:rPr>
            <w:rFonts w:eastAsia="Calibri" w:cs="Arial"/>
            <w:sz w:val="24"/>
            <w:szCs w:val="24"/>
            <w:rPrChange w:id="260" w:author="Microsoft Office-Benutzer" w:date="2018-04-10T19:45:00Z">
              <w:rPr>
                <w:rFonts w:eastAsia="Calibri" w:cs="Arial"/>
              </w:rPr>
            </w:rPrChange>
          </w:rPr>
          <w:delText>Mediastinale oder hiläre Lymphknoten</w:delText>
        </w:r>
      </w:del>
    </w:p>
    <w:p w14:paraId="25DE8605" w14:textId="77777777" w:rsidR="007F0F30" w:rsidRPr="0039191C" w:rsidRDefault="007F0F30">
      <w:pPr>
        <w:rPr>
          <w:rFonts w:eastAsia="Calibri" w:cs="Arial"/>
          <w:sz w:val="24"/>
          <w:szCs w:val="24"/>
          <w:rPrChange w:id="261" w:author="Microsoft Office-Benutzer" w:date="2018-04-10T19:45:00Z">
            <w:rPr>
              <w:rFonts w:eastAsia="Calibri" w:cs="Arial"/>
            </w:rPr>
          </w:rPrChange>
        </w:rPr>
      </w:pPr>
    </w:p>
    <w:p w14:paraId="64C8219C" w14:textId="77777777" w:rsidR="007F0F30" w:rsidRPr="0039191C" w:rsidRDefault="005B49D5">
      <w:pPr>
        <w:rPr>
          <w:rFonts w:eastAsia="Calibri" w:cs="Arial"/>
          <w:b/>
          <w:sz w:val="24"/>
          <w:szCs w:val="24"/>
          <w:u w:val="single"/>
          <w:rPrChange w:id="262" w:author="Microsoft Office-Benutzer" w:date="2018-04-10T19:45:00Z">
            <w:rPr>
              <w:rFonts w:eastAsia="Calibri" w:cs="Arial"/>
              <w:b/>
              <w:u w:val="single"/>
            </w:rPr>
          </w:rPrChange>
        </w:rPr>
      </w:pPr>
      <w:r w:rsidRPr="0039191C">
        <w:rPr>
          <w:rFonts w:eastAsia="Calibri" w:cs="Arial"/>
          <w:b/>
          <w:sz w:val="24"/>
          <w:szCs w:val="24"/>
          <w:u w:val="single"/>
          <w:rPrChange w:id="263" w:author="Microsoft Office-Benutzer" w:date="2018-04-10T19:45:00Z">
            <w:rPr>
              <w:rFonts w:eastAsia="Calibri" w:cs="Arial"/>
              <w:b/>
              <w:u w:val="single"/>
            </w:rPr>
          </w:rPrChange>
        </w:rPr>
        <w:t xml:space="preserve">Beurteilung: </w:t>
      </w:r>
    </w:p>
    <w:p w14:paraId="6CBE4359" w14:textId="77777777" w:rsidR="007F0F30" w:rsidRPr="0039191C" w:rsidRDefault="007F0F30">
      <w:pPr>
        <w:rPr>
          <w:rFonts w:cs="Arial"/>
          <w:sz w:val="24"/>
          <w:szCs w:val="24"/>
          <w:rPrChange w:id="264" w:author="Microsoft Office-Benutzer" w:date="2018-04-10T19:45:00Z">
            <w:rPr>
              <w:rFonts w:cs="Arial"/>
            </w:rPr>
          </w:rPrChange>
        </w:rPr>
      </w:pPr>
    </w:p>
    <w:p w14:paraId="5A2A99D4" w14:textId="5ED2EEB7" w:rsidR="007F0F30" w:rsidRPr="0039191C" w:rsidRDefault="0039191C">
      <w:pPr>
        <w:rPr>
          <w:rFonts w:cs="Arial"/>
          <w:sz w:val="24"/>
          <w:szCs w:val="24"/>
          <w:rPrChange w:id="265" w:author="Microsoft Office-Benutzer" w:date="2018-04-10T19:45:00Z">
            <w:rPr/>
          </w:rPrChange>
        </w:rPr>
      </w:pPr>
      <w:ins w:id="266" w:author="Microsoft Office-Benutzer" w:date="2018-04-10T19:45:00Z">
        <w:r w:rsidRPr="0039191C">
          <w:rPr>
            <w:rFonts w:cs="Arial"/>
            <w:sz w:val="24"/>
            <w:szCs w:val="24"/>
            <w:rPrChange w:id="267" w:author="Microsoft Office-Benutzer" w:date="2018-04-10T19:45:00Z">
              <w:rPr/>
            </w:rPrChange>
          </w:rPr>
          <w:t>__________________</w:t>
        </w:r>
      </w:ins>
    </w:p>
    <w:p w14:paraId="2F5C3475" w14:textId="77777777" w:rsidR="007F0F30" w:rsidRDefault="007F0F30"/>
    <w:sectPr w:rsidR="007F0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9" w:author="meinrad.beer" w:date="2018-04-05T16:07:00Z" w:initials="m">
    <w:p w14:paraId="4425A5D8" w14:textId="77777777" w:rsidR="0039191C" w:rsidRDefault="0039191C" w:rsidP="0039191C">
      <w:pPr>
        <w:pStyle w:val="Kommentartext"/>
      </w:pPr>
      <w:r>
        <w:rPr>
          <w:rStyle w:val="Kommentarzeichen"/>
        </w:rPr>
        <w:annotationRef/>
      </w:r>
      <w:r>
        <w:t>Halte ich für sehr wichtig und wird von der Kardiologen erwartet</w:t>
      </w:r>
    </w:p>
  </w:comment>
  <w:comment w:id="44" w:author="Jan Kröger" w:date="2018-04-11T09:38:00Z" w:initials="JK">
    <w:p w14:paraId="1A04450F" w14:textId="3A6783A5" w:rsidR="00591B03" w:rsidRDefault="00591B03">
      <w:pPr>
        <w:pStyle w:val="Kommentartext"/>
      </w:pPr>
      <w:r>
        <w:rPr>
          <w:rStyle w:val="Kommentarzeichen"/>
        </w:rPr>
        <w:annotationRef/>
      </w:r>
      <w:r>
        <w:t>Hier wäre dann zu diskutieren, was verpflichtet und was als optional angegeben wird.</w:t>
      </w:r>
      <w:bookmarkStart w:id="65" w:name="_GoBack"/>
      <w:bookmarkEnd w:id="65"/>
    </w:p>
  </w:comment>
  <w:comment w:id="185" w:author="meinrad.beer" w:date="2018-04-05T16:07:00Z" w:initials="m">
    <w:p w14:paraId="771F575B" w14:textId="77777777" w:rsidR="005B49D5" w:rsidRDefault="005B49D5">
      <w:pPr>
        <w:pStyle w:val="Kommentartext"/>
      </w:pPr>
      <w:r>
        <w:rPr>
          <w:rStyle w:val="Kommentarzeichen"/>
        </w:rPr>
        <w:annotationRef/>
      </w:r>
      <w:r>
        <w:t>Halte ich für sehr wichtig und wird von der Kardiologen erwartet</w:t>
      </w:r>
    </w:p>
  </w:comment>
  <w:comment w:id="224" w:author="meinrad.beer" w:date="2018-04-05T16:08:00Z" w:initials="m">
    <w:p w14:paraId="0867264A" w14:textId="77777777" w:rsidR="005B49D5" w:rsidRDefault="005B49D5">
      <w:pPr>
        <w:pStyle w:val="Kommentartext"/>
      </w:pPr>
      <w:r>
        <w:rPr>
          <w:rStyle w:val="Kommentarzeichen"/>
        </w:rPr>
        <w:annotationRef/>
      </w:r>
      <w:r>
        <w:t>Oder genauer abfragen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25A5D8" w15:done="0"/>
  <w15:commentEx w15:paraId="771F575B" w15:done="0"/>
  <w15:commentEx w15:paraId="086726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25A5D8" w16cid:durableId="1E77925B"/>
  <w16cid:commentId w16cid:paraId="771F575B" w16cid:durableId="1E762C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2AE52" w14:textId="77777777" w:rsidR="00620C9E" w:rsidRDefault="00620C9E">
      <w:pPr>
        <w:spacing w:after="0" w:line="240" w:lineRule="auto"/>
      </w:pPr>
      <w:r>
        <w:separator/>
      </w:r>
    </w:p>
  </w:endnote>
  <w:endnote w:type="continuationSeparator" w:id="0">
    <w:p w14:paraId="0D5CB224" w14:textId="77777777" w:rsidR="00620C9E" w:rsidRDefault="0062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9929D" w14:textId="77777777" w:rsidR="00620C9E" w:rsidRDefault="00620C9E">
      <w:pPr>
        <w:spacing w:after="0" w:line="240" w:lineRule="auto"/>
      </w:pPr>
      <w:r>
        <w:separator/>
      </w:r>
    </w:p>
  </w:footnote>
  <w:footnote w:type="continuationSeparator" w:id="0">
    <w:p w14:paraId="144F2761" w14:textId="77777777" w:rsidR="00620C9E" w:rsidRDefault="0062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17395"/>
    <w:multiLevelType w:val="hybridMultilevel"/>
    <w:tmpl w:val="613EFBCC"/>
    <w:lvl w:ilvl="0" w:tplc="E8522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-Benutzer">
    <w15:presenceInfo w15:providerId="None" w15:userId="Microsoft Office-Benutzer"/>
  </w15:person>
  <w15:person w15:author="meinrad.beer">
    <w15:presenceInfo w15:providerId="None" w15:userId="meinrad.be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30"/>
    <w:rsid w:val="00344CF4"/>
    <w:rsid w:val="0039191C"/>
    <w:rsid w:val="00591B03"/>
    <w:rsid w:val="005B49D5"/>
    <w:rsid w:val="00620C9E"/>
    <w:rsid w:val="007F0F30"/>
    <w:rsid w:val="00943F70"/>
    <w:rsid w:val="00A40A46"/>
    <w:rsid w:val="00F0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3F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jrnl">
    <w:name w:val="jrnl"/>
    <w:basedOn w:val="Absatz-Standardschriftart"/>
  </w:style>
  <w:style w:type="character" w:customStyle="1" w:styleId="ref-journal">
    <w:name w:val="ref-journal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ref-vol">
    <w:name w:val="ref-vol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jrnl">
    <w:name w:val="jrnl"/>
    <w:basedOn w:val="Absatz-Standardschriftart"/>
  </w:style>
  <w:style w:type="character" w:customStyle="1" w:styleId="ref-journal">
    <w:name w:val="ref-journal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ref-vol">
    <w:name w:val="ref-vol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2394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UK-Koeln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Kröger</dc:creator>
  <cp:lastModifiedBy>Jan Kröger</cp:lastModifiedBy>
  <cp:revision>2</cp:revision>
  <dcterms:created xsi:type="dcterms:W3CDTF">2018-04-11T07:39:00Z</dcterms:created>
  <dcterms:modified xsi:type="dcterms:W3CDTF">2018-04-11T07:39:00Z</dcterms:modified>
</cp:coreProperties>
</file>